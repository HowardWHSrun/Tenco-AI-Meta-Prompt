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B2173" w14:textId="77777777" w:rsidR="003B7250" w:rsidRPr="003B7250" w:rsidRDefault="003B7250" w:rsidP="009A7945">
      <w:pPr>
        <w:spacing w:after="0" w:line="240" w:lineRule="auto"/>
        <w:jc w:val="center"/>
        <w:outlineLvl w:val="2"/>
        <w:rPr>
          <w:rFonts w:ascii="Times New Roman" w:eastAsia="Times New Roman" w:hAnsi="Times New Roman" w:cs="Times New Roman"/>
          <w:b/>
          <w:bCs/>
          <w:kern w:val="0"/>
          <w:sz w:val="27"/>
          <w:szCs w:val="27"/>
          <w14:ligatures w14:val="none"/>
        </w:rPr>
      </w:pPr>
      <w:r w:rsidRPr="003B7250">
        <w:rPr>
          <w:rFonts w:ascii="Times New Roman" w:eastAsia="Times New Roman" w:hAnsi="Times New Roman" w:cs="Times New Roman"/>
          <w:b/>
          <w:bCs/>
          <w:kern w:val="0"/>
          <w:sz w:val="27"/>
          <w:szCs w:val="27"/>
          <w14:ligatures w14:val="none"/>
        </w:rPr>
        <w:t>MTA RFP No. 16098</w:t>
      </w:r>
    </w:p>
    <w:p w14:paraId="3ACF38FB" w14:textId="77777777" w:rsidR="003B7250" w:rsidRPr="003B7250" w:rsidRDefault="003B7250" w:rsidP="009A7945">
      <w:pPr>
        <w:spacing w:after="0" w:line="240" w:lineRule="auto"/>
        <w:jc w:val="center"/>
        <w:outlineLvl w:val="2"/>
        <w:rPr>
          <w:rFonts w:ascii="Times New Roman" w:eastAsia="Times New Roman" w:hAnsi="Times New Roman" w:cs="Times New Roman"/>
          <w:b/>
          <w:bCs/>
          <w:kern w:val="0"/>
          <w:sz w:val="27"/>
          <w:szCs w:val="27"/>
          <w14:ligatures w14:val="none"/>
        </w:rPr>
      </w:pPr>
      <w:r w:rsidRPr="003B7250">
        <w:rPr>
          <w:rFonts w:ascii="Times New Roman" w:eastAsia="Times New Roman" w:hAnsi="Times New Roman" w:cs="Times New Roman"/>
          <w:b/>
          <w:bCs/>
          <w:kern w:val="0"/>
          <w:sz w:val="27"/>
          <w:szCs w:val="27"/>
          <w14:ligatures w14:val="none"/>
        </w:rPr>
        <w:t>Energy Consulting Services</w:t>
      </w:r>
    </w:p>
    <w:p w14:paraId="305CE18D" w14:textId="3AC9C6EE" w:rsidR="003B7250" w:rsidRDefault="003B7250" w:rsidP="009A7945">
      <w:pPr>
        <w:spacing w:after="0" w:line="240" w:lineRule="auto"/>
        <w:jc w:val="center"/>
        <w:outlineLvl w:val="2"/>
        <w:rPr>
          <w:rFonts w:ascii="Times New Roman" w:eastAsia="Times New Roman" w:hAnsi="Times New Roman" w:cs="Times New Roman"/>
          <w:b/>
          <w:bCs/>
          <w:kern w:val="0"/>
          <w:sz w:val="27"/>
          <w:szCs w:val="27"/>
          <w14:ligatures w14:val="none"/>
        </w:rPr>
      </w:pPr>
      <w:r w:rsidRPr="003B7250">
        <w:rPr>
          <w:rFonts w:ascii="Times New Roman" w:eastAsia="Times New Roman" w:hAnsi="Times New Roman" w:cs="Times New Roman"/>
          <w:b/>
          <w:bCs/>
          <w:kern w:val="0"/>
          <w:sz w:val="27"/>
          <w:szCs w:val="27"/>
          <w14:ligatures w14:val="none"/>
        </w:rPr>
        <w:t>Tenco Engineering Corporation</w:t>
      </w:r>
    </w:p>
    <w:p w14:paraId="4FB0F74F" w14:textId="77777777" w:rsidR="009A7945" w:rsidRDefault="009A7945" w:rsidP="009A7945">
      <w:pPr>
        <w:spacing w:after="0" w:line="240" w:lineRule="auto"/>
        <w:outlineLvl w:val="2"/>
        <w:rPr>
          <w:rFonts w:ascii="Times New Roman" w:eastAsia="Times New Roman" w:hAnsi="Times New Roman" w:cs="Times New Roman"/>
          <w:kern w:val="0"/>
          <w14:ligatures w14:val="none"/>
        </w:rPr>
      </w:pPr>
    </w:p>
    <w:p w14:paraId="530C62B2" w14:textId="77777777" w:rsidR="009A7945" w:rsidRPr="009A7945" w:rsidRDefault="009A7945" w:rsidP="009A7945">
      <w:pPr>
        <w:spacing w:after="0" w:line="240" w:lineRule="auto"/>
        <w:outlineLvl w:val="2"/>
        <w:rPr>
          <w:rFonts w:ascii="Times New Roman" w:eastAsia="Times New Roman" w:hAnsi="Times New Roman" w:cs="Times New Roman"/>
          <w:kern w:val="0"/>
          <w14:ligatures w14:val="none"/>
        </w:rPr>
      </w:pPr>
    </w:p>
    <w:p w14:paraId="7645A8A0" w14:textId="74E627B4" w:rsidR="003B7250" w:rsidRPr="009A7945" w:rsidRDefault="003B7250" w:rsidP="009A7945">
      <w:pPr>
        <w:spacing w:after="0" w:line="240" w:lineRule="auto"/>
        <w:outlineLvl w:val="2"/>
        <w:rPr>
          <w:rFonts w:ascii="Times New Roman" w:eastAsia="Times New Roman" w:hAnsi="Times New Roman" w:cs="Times New Roman"/>
          <w:kern w:val="0"/>
          <w14:ligatures w14:val="none"/>
        </w:rPr>
      </w:pPr>
      <w:r w:rsidRPr="009A7945">
        <w:rPr>
          <w:rFonts w:ascii="Times New Roman" w:eastAsia="Times New Roman" w:hAnsi="Times New Roman" w:cs="Times New Roman"/>
          <w:kern w:val="0"/>
          <w14:ligatures w14:val="none"/>
        </w:rPr>
        <w:t xml:space="preserve">The Turner Engineering Corporation (Tenco) Team proposes to provide </w:t>
      </w:r>
      <w:r w:rsidRPr="009A7945">
        <w:rPr>
          <w:rFonts w:ascii="Times New Roman" w:eastAsia="Times New Roman" w:hAnsi="Times New Roman" w:cs="Times New Roman"/>
          <w:kern w:val="0"/>
          <w14:ligatures w14:val="none"/>
        </w:rPr>
        <w:t xml:space="preserve">the </w:t>
      </w:r>
      <w:r w:rsidRPr="009A7945">
        <w:rPr>
          <w:rFonts w:ascii="Times New Roman" w:eastAsia="Times New Roman" w:hAnsi="Times New Roman" w:cs="Times New Roman"/>
          <w:kern w:val="0"/>
          <w14:ligatures w14:val="none"/>
        </w:rPr>
        <w:t>Metropolitan</w:t>
      </w:r>
      <w:r w:rsidRPr="009A7945">
        <w:rPr>
          <w:rFonts w:ascii="Times New Roman" w:eastAsia="Times New Roman" w:hAnsi="Times New Roman" w:cs="Times New Roman"/>
          <w:kern w:val="0"/>
          <w14:ligatures w14:val="none"/>
        </w:rPr>
        <w:t xml:space="preserve"> </w:t>
      </w:r>
      <w:r w:rsidRPr="009A7945">
        <w:rPr>
          <w:rFonts w:ascii="Times New Roman" w:eastAsia="Times New Roman" w:hAnsi="Times New Roman" w:cs="Times New Roman"/>
          <w:kern w:val="0"/>
          <w14:ligatures w14:val="none"/>
        </w:rPr>
        <w:t>Transportation Authority (MTA) with the selected Energy Consulting Services on an as-needed</w:t>
      </w:r>
      <w:r w:rsidRPr="009A7945">
        <w:rPr>
          <w:rFonts w:ascii="Times New Roman" w:eastAsia="Times New Roman" w:hAnsi="Times New Roman" w:cs="Times New Roman"/>
          <w:kern w:val="0"/>
          <w14:ligatures w14:val="none"/>
        </w:rPr>
        <w:t xml:space="preserve"> </w:t>
      </w:r>
      <w:r w:rsidRPr="009A7945">
        <w:rPr>
          <w:rFonts w:ascii="Times New Roman" w:eastAsia="Times New Roman" w:hAnsi="Times New Roman" w:cs="Times New Roman"/>
          <w:kern w:val="0"/>
          <w14:ligatures w14:val="none"/>
        </w:rPr>
        <w:t>basis on the Energy Consulting Panel, per RFP No. 16098.</w:t>
      </w:r>
      <w:r w:rsidRPr="009A7945">
        <w:rPr>
          <w:rFonts w:ascii="Times New Roman" w:eastAsia="Times New Roman" w:hAnsi="Times New Roman" w:cs="Times New Roman"/>
          <w:kern w:val="0"/>
          <w14:ligatures w14:val="none"/>
        </w:rPr>
        <w:t xml:space="preserve">  </w:t>
      </w:r>
    </w:p>
    <w:p w14:paraId="72C1DACD" w14:textId="77777777" w:rsidR="009A7945" w:rsidRPr="009A7945" w:rsidRDefault="009A7945" w:rsidP="009A7945">
      <w:pPr>
        <w:spacing w:after="0" w:line="240" w:lineRule="auto"/>
        <w:outlineLvl w:val="2"/>
        <w:rPr>
          <w:rFonts w:ascii="Times New Roman" w:eastAsia="Times New Roman" w:hAnsi="Times New Roman" w:cs="Times New Roman"/>
          <w:kern w:val="0"/>
          <w14:ligatures w14:val="none"/>
        </w:rPr>
      </w:pPr>
    </w:p>
    <w:p w14:paraId="5F7FD87E" w14:textId="3219FF1C" w:rsidR="009A7945" w:rsidRPr="009A7945" w:rsidRDefault="009A7945" w:rsidP="009A7945">
      <w:pPr>
        <w:spacing w:after="0" w:line="240" w:lineRule="auto"/>
        <w:outlineLvl w:val="2"/>
        <w:rPr>
          <w:rFonts w:ascii="Times New Roman" w:eastAsia="Times New Roman" w:hAnsi="Times New Roman" w:cs="Times New Roman"/>
          <w:kern w:val="0"/>
          <w14:ligatures w14:val="none"/>
        </w:rPr>
      </w:pPr>
      <w:r w:rsidRPr="009A7945">
        <w:rPr>
          <w:rFonts w:ascii="Times New Roman" w:eastAsia="Times New Roman" w:hAnsi="Times New Roman" w:cs="Times New Roman"/>
          <w:kern w:val="0"/>
          <w14:ligatures w14:val="none"/>
        </w:rPr>
        <w:t>In lieu of an Oral</w:t>
      </w:r>
      <w:r w:rsidRPr="009A7945">
        <w:rPr>
          <w:rFonts w:ascii="Times New Roman" w:eastAsia="Times New Roman" w:hAnsi="Times New Roman" w:cs="Times New Roman"/>
          <w:kern w:val="0"/>
          <w14:ligatures w14:val="none"/>
        </w:rPr>
        <w:t xml:space="preserve"> </w:t>
      </w:r>
      <w:r w:rsidRPr="009A7945">
        <w:rPr>
          <w:rFonts w:ascii="Times New Roman" w:eastAsia="Times New Roman" w:hAnsi="Times New Roman" w:cs="Times New Roman"/>
          <w:kern w:val="0"/>
          <w14:ligatures w14:val="none"/>
        </w:rPr>
        <w:t>Presentation Teams Meeting, the Selection Committee Members compiled a list of specific questions for a few proposers to</w:t>
      </w:r>
      <w:r w:rsidRPr="009A7945">
        <w:rPr>
          <w:rFonts w:ascii="Times New Roman" w:eastAsia="Times New Roman" w:hAnsi="Times New Roman" w:cs="Times New Roman"/>
          <w:kern w:val="0"/>
          <w14:ligatures w14:val="none"/>
        </w:rPr>
        <w:t xml:space="preserve"> </w:t>
      </w:r>
      <w:r w:rsidRPr="009A7945">
        <w:rPr>
          <w:rFonts w:ascii="Times New Roman" w:eastAsia="Times New Roman" w:hAnsi="Times New Roman" w:cs="Times New Roman"/>
          <w:kern w:val="0"/>
          <w14:ligatures w14:val="none"/>
        </w:rPr>
        <w:t>address.</w:t>
      </w:r>
      <w:r w:rsidRPr="009A7945">
        <w:rPr>
          <w:rFonts w:ascii="Times New Roman" w:eastAsia="Times New Roman" w:hAnsi="Times New Roman" w:cs="Times New Roman"/>
          <w:kern w:val="0"/>
          <w14:ligatures w14:val="none"/>
        </w:rPr>
        <w:t xml:space="preserve">  MTA questions and Tenco responses follow.</w:t>
      </w:r>
    </w:p>
    <w:p w14:paraId="11F3E62F" w14:textId="77777777" w:rsidR="009A7945" w:rsidRPr="009A7945" w:rsidRDefault="009A7945" w:rsidP="009A7945">
      <w:pPr>
        <w:spacing w:after="0" w:line="240" w:lineRule="auto"/>
        <w:outlineLvl w:val="2"/>
        <w:rPr>
          <w:rFonts w:ascii="Times New Roman" w:eastAsia="Times New Roman" w:hAnsi="Times New Roman" w:cs="Times New Roman"/>
          <w:kern w:val="0"/>
          <w14:ligatures w14:val="none"/>
        </w:rPr>
      </w:pPr>
    </w:p>
    <w:p w14:paraId="13247A68" w14:textId="77777777" w:rsidR="000117AB" w:rsidRPr="009A7945" w:rsidRDefault="000117AB" w:rsidP="009A7945">
      <w:pPr>
        <w:spacing w:after="0" w:line="240" w:lineRule="auto"/>
        <w:outlineLvl w:val="2"/>
        <w:rPr>
          <w:rFonts w:ascii="Arial" w:eastAsia="Times New Roman" w:hAnsi="Arial" w:cs="Arial"/>
          <w:b/>
          <w:bCs/>
          <w:kern w:val="0"/>
          <w14:ligatures w14:val="none"/>
        </w:rPr>
      </w:pPr>
      <w:r w:rsidRPr="009A7945">
        <w:rPr>
          <w:rFonts w:ascii="Arial" w:eastAsia="Times New Roman" w:hAnsi="Arial" w:cs="Arial"/>
          <w:b/>
          <w:bCs/>
          <w:kern w:val="0"/>
          <w14:ligatures w14:val="none"/>
        </w:rPr>
        <w:t>Q1: What energy savings have you achieved via regenerative braking projects with other clients?</w:t>
      </w:r>
    </w:p>
    <w:p w14:paraId="7D556281" w14:textId="77777777" w:rsidR="009A7945" w:rsidRPr="009A7945" w:rsidRDefault="009A7945" w:rsidP="009A7945">
      <w:pPr>
        <w:spacing w:after="0" w:line="240" w:lineRule="auto"/>
        <w:outlineLvl w:val="2"/>
        <w:rPr>
          <w:rFonts w:ascii="Arial" w:eastAsia="Times New Roman" w:hAnsi="Arial" w:cs="Arial"/>
          <w:b/>
          <w:bCs/>
          <w:kern w:val="0"/>
          <w14:ligatures w14:val="none"/>
        </w:rPr>
      </w:pPr>
    </w:p>
    <w:p w14:paraId="1A503F73" w14:textId="01BAADA1" w:rsidR="00AE2307" w:rsidDel="00C115A8" w:rsidRDefault="000117AB" w:rsidP="009A7945">
      <w:pPr>
        <w:spacing w:after="0" w:line="240" w:lineRule="auto"/>
        <w:rPr>
          <w:del w:id="0" w:author="David Turner" w:date="2025-07-20T15:58:00Z"/>
          <w:rFonts w:ascii="Times New Roman" w:eastAsia="Times New Roman" w:hAnsi="Times New Roman" w:cs="Times New Roman"/>
          <w:kern w:val="0"/>
          <w14:ligatures w14:val="none"/>
        </w:rPr>
      </w:pPr>
      <w:del w:id="1" w:author="David Turner" w:date="2025-07-20T15:57:00Z">
        <w:r w:rsidRPr="009A7945" w:rsidDel="00AE2307">
          <w:rPr>
            <w:rFonts w:ascii="Times New Roman" w:eastAsia="Times New Roman" w:hAnsi="Times New Roman" w:cs="Times New Roman"/>
            <w:kern w:val="0"/>
            <w14:ligatures w14:val="none"/>
          </w:rPr>
          <w:delText>Turner Engineering Corporation (</w:delText>
        </w:r>
      </w:del>
      <w:r w:rsidRPr="009A7945">
        <w:rPr>
          <w:rFonts w:ascii="Times New Roman" w:eastAsia="Times New Roman" w:hAnsi="Times New Roman" w:cs="Times New Roman"/>
          <w:kern w:val="0"/>
          <w14:ligatures w14:val="none"/>
        </w:rPr>
        <w:t>Tenco</w:t>
      </w:r>
      <w:ins w:id="2" w:author="David Turner" w:date="2025-07-20T15:57:00Z">
        <w:r w:rsidR="00AE2307">
          <w:rPr>
            <w:rFonts w:ascii="Times New Roman" w:eastAsia="Times New Roman" w:hAnsi="Times New Roman" w:cs="Times New Roman"/>
            <w:kern w:val="0"/>
            <w14:ligatures w14:val="none"/>
          </w:rPr>
          <w:t xml:space="preserve"> is a transit industry engineering leader</w:t>
        </w:r>
      </w:ins>
      <w:del w:id="3" w:author="David Turner" w:date="2025-07-20T15:57:00Z">
        <w:r w:rsidRPr="009A7945" w:rsidDel="00AE2307">
          <w:rPr>
            <w:rFonts w:ascii="Times New Roman" w:eastAsia="Times New Roman" w:hAnsi="Times New Roman" w:cs="Times New Roman"/>
            <w:kern w:val="0"/>
            <w14:ligatures w14:val="none"/>
          </w:rPr>
          <w:delText>) possesses extensive experience</w:delText>
        </w:r>
      </w:del>
      <w:r w:rsidRPr="009A7945">
        <w:rPr>
          <w:rFonts w:ascii="Times New Roman" w:eastAsia="Times New Roman" w:hAnsi="Times New Roman" w:cs="Times New Roman"/>
          <w:kern w:val="0"/>
          <w14:ligatures w14:val="none"/>
        </w:rPr>
        <w:t xml:space="preserve"> in </w:t>
      </w:r>
      <w:del w:id="4" w:author="David Turner" w:date="2025-07-20T15:57:00Z">
        <w:r w:rsidRPr="009A7945" w:rsidDel="00AE2307">
          <w:rPr>
            <w:rFonts w:ascii="Times New Roman" w:eastAsia="Times New Roman" w:hAnsi="Times New Roman" w:cs="Times New Roman"/>
            <w:kern w:val="0"/>
            <w14:ligatures w14:val="none"/>
          </w:rPr>
          <w:delText xml:space="preserve">the </w:delText>
        </w:r>
      </w:del>
      <w:r w:rsidRPr="009A7945">
        <w:rPr>
          <w:rFonts w:ascii="Times New Roman" w:eastAsia="Times New Roman" w:hAnsi="Times New Roman" w:cs="Times New Roman"/>
          <w:kern w:val="0"/>
          <w14:ligatures w14:val="none"/>
        </w:rPr>
        <w:t xml:space="preserve">modeling, measurement, and maximization of regenerative braking energy </w:t>
      </w:r>
      <w:ins w:id="5" w:author="David Turner" w:date="2025-07-20T15:58:00Z">
        <w:r w:rsidR="00C115A8">
          <w:rPr>
            <w:rFonts w:ascii="Times New Roman" w:eastAsia="Times New Roman" w:hAnsi="Times New Roman" w:cs="Times New Roman"/>
            <w:kern w:val="0"/>
            <w14:ligatures w14:val="none"/>
          </w:rPr>
          <w:t xml:space="preserve">reuse </w:t>
        </w:r>
      </w:ins>
      <w:r w:rsidRPr="009A7945">
        <w:rPr>
          <w:rFonts w:ascii="Times New Roman" w:eastAsia="Times New Roman" w:hAnsi="Times New Roman" w:cs="Times New Roman"/>
          <w:kern w:val="0"/>
          <w14:ligatures w14:val="none"/>
        </w:rPr>
        <w:t>for major transit authorities</w:t>
      </w:r>
      <w:ins w:id="6" w:author="David Turner" w:date="2025-07-20T15:58:00Z">
        <w:r w:rsidR="00C115A8">
          <w:rPr>
            <w:rFonts w:ascii="Times New Roman" w:eastAsia="Times New Roman" w:hAnsi="Times New Roman" w:cs="Times New Roman"/>
            <w:kern w:val="0"/>
            <w14:ligatures w14:val="none"/>
          </w:rPr>
          <w:t xml:space="preserve"> across the US</w:t>
        </w:r>
      </w:ins>
      <w:r w:rsidRPr="009A7945">
        <w:rPr>
          <w:rFonts w:ascii="Times New Roman" w:eastAsia="Times New Roman" w:hAnsi="Times New Roman" w:cs="Times New Roman"/>
          <w:kern w:val="0"/>
          <w14:ligatures w14:val="none"/>
        </w:rPr>
        <w:t xml:space="preserve">. </w:t>
      </w:r>
    </w:p>
    <w:p w14:paraId="53616654" w14:textId="71A3A505" w:rsidR="00AE2307" w:rsidDel="00C115A8" w:rsidRDefault="00AE2307" w:rsidP="009A7945">
      <w:pPr>
        <w:spacing w:after="0" w:line="240" w:lineRule="auto"/>
        <w:rPr>
          <w:del w:id="7" w:author="David Turner" w:date="2025-07-20T15:58:00Z"/>
          <w:rFonts w:ascii="Times New Roman" w:eastAsia="Times New Roman" w:hAnsi="Times New Roman" w:cs="Times New Roman"/>
          <w:kern w:val="0"/>
          <w14:ligatures w14:val="none"/>
        </w:rPr>
      </w:pPr>
    </w:p>
    <w:p w14:paraId="7978AFC9" w14:textId="103241F1" w:rsidR="000117AB" w:rsidRDefault="00C115A8" w:rsidP="009A7945">
      <w:pPr>
        <w:spacing w:after="0" w:line="240" w:lineRule="auto"/>
        <w:rPr>
          <w:ins w:id="8" w:author="David Turner" w:date="2025-07-20T15:58:00Z"/>
          <w:rFonts w:ascii="Times New Roman" w:eastAsia="Times New Roman" w:hAnsi="Times New Roman" w:cs="Times New Roman"/>
          <w:kern w:val="0"/>
          <w14:ligatures w14:val="none"/>
        </w:rPr>
      </w:pPr>
      <w:ins w:id="9" w:author="David Turner" w:date="2025-07-20T15:58:00Z">
        <w:r>
          <w:rPr>
            <w:rFonts w:ascii="Times New Roman" w:eastAsia="Times New Roman" w:hAnsi="Times New Roman" w:cs="Times New Roman"/>
            <w:kern w:val="0"/>
            <w14:ligatures w14:val="none"/>
          </w:rPr>
          <w:t xml:space="preserve"> </w:t>
        </w:r>
      </w:ins>
      <w:r w:rsidR="000117AB" w:rsidRPr="009A7945">
        <w:rPr>
          <w:rFonts w:ascii="Times New Roman" w:eastAsia="Times New Roman" w:hAnsi="Times New Roman" w:cs="Times New Roman"/>
          <w:kern w:val="0"/>
          <w14:ligatures w14:val="none"/>
        </w:rPr>
        <w:t>Tenco</w:t>
      </w:r>
      <w:ins w:id="10" w:author="David Turner" w:date="2025-07-20T15:58:00Z">
        <w:r>
          <w:rPr>
            <w:rFonts w:ascii="Times New Roman" w:eastAsia="Times New Roman" w:hAnsi="Times New Roman" w:cs="Times New Roman"/>
            <w:kern w:val="0"/>
            <w14:ligatures w14:val="none"/>
          </w:rPr>
          <w:t xml:space="preserve"> is expert </w:t>
        </w:r>
      </w:ins>
      <w:del w:id="11" w:author="David Turner" w:date="2025-07-20T15:58:00Z">
        <w:r w:rsidR="000117AB" w:rsidRPr="009A7945" w:rsidDel="00C115A8">
          <w:rPr>
            <w:rFonts w:ascii="Times New Roman" w:eastAsia="Times New Roman" w:hAnsi="Times New Roman" w:cs="Times New Roman"/>
            <w:kern w:val="0"/>
            <w14:ligatures w14:val="none"/>
          </w:rPr>
          <w:delText xml:space="preserve">’s work includes the </w:delText>
        </w:r>
      </w:del>
      <w:ins w:id="12" w:author="David Turner" w:date="2025-07-20T15:58:00Z">
        <w:r>
          <w:rPr>
            <w:rFonts w:ascii="Times New Roman" w:eastAsia="Times New Roman" w:hAnsi="Times New Roman" w:cs="Times New Roman"/>
            <w:kern w:val="0"/>
            <w14:ligatures w14:val="none"/>
          </w:rPr>
          <w:t xml:space="preserve">in </w:t>
        </w:r>
      </w:ins>
      <w:r w:rsidR="000117AB" w:rsidRPr="009A7945">
        <w:rPr>
          <w:rFonts w:ascii="Times New Roman" w:eastAsia="Times New Roman" w:hAnsi="Times New Roman" w:cs="Times New Roman"/>
          <w:kern w:val="0"/>
          <w14:ligatures w14:val="none"/>
        </w:rPr>
        <w:t xml:space="preserve">quantification of </w:t>
      </w:r>
      <w:del w:id="13" w:author="David Turner" w:date="2025-07-20T15:59:00Z">
        <w:r w:rsidR="000117AB" w:rsidRPr="009A7945" w:rsidDel="00C115A8">
          <w:rPr>
            <w:rFonts w:ascii="Times New Roman" w:eastAsia="Times New Roman" w:hAnsi="Times New Roman" w:cs="Times New Roman"/>
            <w:kern w:val="0"/>
            <w14:ligatures w14:val="none"/>
          </w:rPr>
          <w:delText xml:space="preserve">available </w:delText>
        </w:r>
      </w:del>
      <w:ins w:id="14" w:author="David Turner" w:date="2025-07-20T15:59:00Z">
        <w:r>
          <w:rPr>
            <w:rFonts w:ascii="Times New Roman" w:eastAsia="Times New Roman" w:hAnsi="Times New Roman" w:cs="Times New Roman"/>
            <w:kern w:val="0"/>
            <w14:ligatures w14:val="none"/>
          </w:rPr>
          <w:t xml:space="preserve">braking </w:t>
        </w:r>
      </w:ins>
      <w:r w:rsidR="000117AB" w:rsidRPr="009A7945">
        <w:rPr>
          <w:rFonts w:ascii="Times New Roman" w:eastAsia="Times New Roman" w:hAnsi="Times New Roman" w:cs="Times New Roman"/>
          <w:kern w:val="0"/>
          <w14:ligatures w14:val="none"/>
        </w:rPr>
        <w:t xml:space="preserve">energy </w:t>
      </w:r>
      <w:ins w:id="15" w:author="David Turner" w:date="2025-07-20T15:59:00Z">
        <w:r>
          <w:rPr>
            <w:rFonts w:ascii="Times New Roman" w:eastAsia="Times New Roman" w:hAnsi="Times New Roman" w:cs="Times New Roman"/>
            <w:kern w:val="0"/>
            <w14:ligatures w14:val="none"/>
          </w:rPr>
          <w:t xml:space="preserve">available for savings, </w:t>
        </w:r>
      </w:ins>
      <w:del w:id="16" w:author="David Turner" w:date="2025-07-20T15:59:00Z">
        <w:r w:rsidR="000117AB" w:rsidRPr="009A7945" w:rsidDel="00C115A8">
          <w:rPr>
            <w:rFonts w:ascii="Times New Roman" w:eastAsia="Times New Roman" w:hAnsi="Times New Roman" w:cs="Times New Roman"/>
            <w:kern w:val="0"/>
            <w14:ligatures w14:val="none"/>
          </w:rPr>
          <w:delText xml:space="preserve">and </w:delText>
        </w:r>
      </w:del>
      <w:ins w:id="17" w:author="David Turner" w:date="2025-07-20T15:59:00Z">
        <w:r>
          <w:rPr>
            <w:rFonts w:ascii="Times New Roman" w:eastAsia="Times New Roman" w:hAnsi="Times New Roman" w:cs="Times New Roman"/>
            <w:kern w:val="0"/>
            <w14:ligatures w14:val="none"/>
          </w:rPr>
          <w:t xml:space="preserve">in </w:t>
        </w:r>
      </w:ins>
      <w:r w:rsidR="000117AB" w:rsidRPr="009A7945">
        <w:rPr>
          <w:rFonts w:ascii="Times New Roman" w:eastAsia="Times New Roman" w:hAnsi="Times New Roman" w:cs="Times New Roman"/>
          <w:kern w:val="0"/>
          <w14:ligatures w14:val="none"/>
        </w:rPr>
        <w:t xml:space="preserve">the critical analysis and testing required to </w:t>
      </w:r>
      <w:ins w:id="18" w:author="David Turner" w:date="2025-07-20T15:59:00Z">
        <w:r>
          <w:rPr>
            <w:rFonts w:ascii="Times New Roman" w:eastAsia="Times New Roman" w:hAnsi="Times New Roman" w:cs="Times New Roman"/>
            <w:kern w:val="0"/>
            <w14:ligatures w14:val="none"/>
          </w:rPr>
          <w:t xml:space="preserve">determine </w:t>
        </w:r>
      </w:ins>
      <w:del w:id="19" w:author="David Turner" w:date="2025-07-20T15:59:00Z">
        <w:r w:rsidR="000117AB" w:rsidRPr="009A7945" w:rsidDel="00C115A8">
          <w:rPr>
            <w:rFonts w:ascii="Times New Roman" w:eastAsia="Times New Roman" w:hAnsi="Times New Roman" w:cs="Times New Roman"/>
            <w:kern w:val="0"/>
            <w14:ligatures w14:val="none"/>
          </w:rPr>
          <w:delText xml:space="preserve">implement </w:delText>
        </w:r>
      </w:del>
      <w:r w:rsidR="000117AB" w:rsidRPr="009A7945">
        <w:rPr>
          <w:rFonts w:ascii="Times New Roman" w:eastAsia="Times New Roman" w:hAnsi="Times New Roman" w:cs="Times New Roman"/>
          <w:kern w:val="0"/>
          <w14:ligatures w14:val="none"/>
        </w:rPr>
        <w:t xml:space="preserve">system changes </w:t>
      </w:r>
      <w:ins w:id="20" w:author="David Turner" w:date="2025-07-20T15:59:00Z">
        <w:r>
          <w:rPr>
            <w:rFonts w:ascii="Times New Roman" w:eastAsia="Times New Roman" w:hAnsi="Times New Roman" w:cs="Times New Roman"/>
            <w:kern w:val="0"/>
            <w14:ligatures w14:val="none"/>
          </w:rPr>
          <w:t xml:space="preserve">to </w:t>
        </w:r>
      </w:ins>
      <w:del w:id="21" w:author="David Turner" w:date="2025-07-20T15:59:00Z">
        <w:r w:rsidR="000117AB" w:rsidRPr="009A7945" w:rsidDel="00C115A8">
          <w:rPr>
            <w:rFonts w:ascii="Times New Roman" w:eastAsia="Times New Roman" w:hAnsi="Times New Roman" w:cs="Times New Roman"/>
            <w:kern w:val="0"/>
            <w14:ligatures w14:val="none"/>
          </w:rPr>
          <w:delText xml:space="preserve">that </w:delText>
        </w:r>
      </w:del>
      <w:r w:rsidR="000117AB" w:rsidRPr="009A7945">
        <w:rPr>
          <w:rFonts w:ascii="Times New Roman" w:eastAsia="Times New Roman" w:hAnsi="Times New Roman" w:cs="Times New Roman"/>
          <w:kern w:val="0"/>
          <w14:ligatures w14:val="none"/>
        </w:rPr>
        <w:t>deliver significant, measurable savings</w:t>
      </w:r>
      <w:ins w:id="22" w:author="David Turner" w:date="2025-07-20T15:59:00Z">
        <w:r>
          <w:rPr>
            <w:rFonts w:ascii="Times New Roman" w:eastAsia="Times New Roman" w:hAnsi="Times New Roman" w:cs="Times New Roman"/>
            <w:kern w:val="0"/>
            <w14:ligatures w14:val="none"/>
          </w:rPr>
          <w:t xml:space="preserve">, and </w:t>
        </w:r>
      </w:ins>
      <w:ins w:id="23" w:author="David Turner" w:date="2025-07-20T16:00:00Z">
        <w:r w:rsidR="004C6264">
          <w:rPr>
            <w:rFonts w:ascii="Times New Roman" w:eastAsia="Times New Roman" w:hAnsi="Times New Roman" w:cs="Times New Roman"/>
            <w:kern w:val="0"/>
            <w14:ligatures w14:val="none"/>
          </w:rPr>
          <w:t>in designing and implementing the necessary equipment and changes to achieve the savings</w:t>
        </w:r>
      </w:ins>
      <w:r w:rsidR="000117AB" w:rsidRPr="009A7945">
        <w:rPr>
          <w:rFonts w:ascii="Times New Roman" w:eastAsia="Times New Roman" w:hAnsi="Times New Roman" w:cs="Times New Roman"/>
          <w:kern w:val="0"/>
          <w14:ligatures w14:val="none"/>
        </w:rPr>
        <w:t>.</w:t>
      </w:r>
    </w:p>
    <w:p w14:paraId="0C57072B" w14:textId="77777777" w:rsidR="00C115A8" w:rsidRPr="009A7945" w:rsidRDefault="00C115A8" w:rsidP="009A7945">
      <w:pPr>
        <w:spacing w:after="0" w:line="240" w:lineRule="auto"/>
        <w:rPr>
          <w:rFonts w:ascii="Times New Roman" w:eastAsia="Times New Roman" w:hAnsi="Times New Roman" w:cs="Times New Roman"/>
          <w:kern w:val="0"/>
          <w14:ligatures w14:val="none"/>
        </w:rPr>
      </w:pPr>
    </w:p>
    <w:p w14:paraId="25FCA137" w14:textId="142041D9" w:rsidR="000117AB" w:rsidRDefault="004C6264" w:rsidP="009A7945">
      <w:pPr>
        <w:spacing w:after="0" w:line="240" w:lineRule="auto"/>
        <w:rPr>
          <w:ins w:id="24" w:author="David Turner" w:date="2025-07-20T16:00:00Z"/>
          <w:rFonts w:ascii="Times New Roman" w:eastAsia="Times New Roman" w:hAnsi="Times New Roman" w:cs="Times New Roman"/>
          <w:kern w:val="0"/>
          <w14:ligatures w14:val="none"/>
        </w:rPr>
      </w:pPr>
      <w:ins w:id="25" w:author="David Turner" w:date="2025-07-20T16:01:00Z">
        <w:r>
          <w:rPr>
            <w:rFonts w:ascii="Times New Roman" w:eastAsia="Times New Roman" w:hAnsi="Times New Roman" w:cs="Times New Roman"/>
            <w:kern w:val="0"/>
            <w14:ligatures w14:val="none"/>
          </w:rPr>
          <w:t xml:space="preserve">Key </w:t>
        </w:r>
      </w:ins>
      <w:del w:id="26" w:author="David Turner" w:date="2025-07-20T16:01:00Z">
        <w:r w:rsidR="000117AB" w:rsidRPr="009A7945" w:rsidDel="004C6264">
          <w:rPr>
            <w:rFonts w:ascii="Times New Roman" w:eastAsia="Times New Roman" w:hAnsi="Times New Roman" w:cs="Times New Roman"/>
            <w:kern w:val="0"/>
            <w14:ligatures w14:val="none"/>
          </w:rPr>
          <w:delText xml:space="preserve">The following projects are representative </w:delText>
        </w:r>
      </w:del>
      <w:r w:rsidR="000117AB" w:rsidRPr="009A7945">
        <w:rPr>
          <w:rFonts w:ascii="Times New Roman" w:eastAsia="Times New Roman" w:hAnsi="Times New Roman" w:cs="Times New Roman"/>
          <w:kern w:val="0"/>
          <w14:ligatures w14:val="none"/>
        </w:rPr>
        <w:t xml:space="preserve">examples </w:t>
      </w:r>
      <w:ins w:id="27" w:author="David Turner" w:date="2025-07-20T16:01:00Z">
        <w:r>
          <w:rPr>
            <w:rFonts w:ascii="Times New Roman" w:eastAsia="Times New Roman" w:hAnsi="Times New Roman" w:cs="Times New Roman"/>
            <w:kern w:val="0"/>
            <w14:ligatures w14:val="none"/>
          </w:rPr>
          <w:t>are</w:t>
        </w:r>
      </w:ins>
      <w:del w:id="28" w:author="David Turner" w:date="2025-07-20T16:01:00Z">
        <w:r w:rsidR="000117AB" w:rsidRPr="009A7945" w:rsidDel="004C6264">
          <w:rPr>
            <w:rFonts w:ascii="Times New Roman" w:eastAsia="Times New Roman" w:hAnsi="Times New Roman" w:cs="Times New Roman"/>
            <w:kern w:val="0"/>
            <w14:ligatures w14:val="none"/>
          </w:rPr>
          <w:delText>of this experience</w:delText>
        </w:r>
      </w:del>
      <w:r w:rsidR="000117AB" w:rsidRPr="009A7945">
        <w:rPr>
          <w:rFonts w:ascii="Times New Roman" w:eastAsia="Times New Roman" w:hAnsi="Times New Roman" w:cs="Times New Roman"/>
          <w:kern w:val="0"/>
          <w14:ligatures w14:val="none"/>
        </w:rPr>
        <w:t>:</w:t>
      </w:r>
    </w:p>
    <w:p w14:paraId="73187957" w14:textId="77777777" w:rsidR="004C6264" w:rsidRPr="009A7945" w:rsidRDefault="004C6264" w:rsidP="009A7945">
      <w:pPr>
        <w:spacing w:after="0" w:line="240" w:lineRule="auto"/>
        <w:rPr>
          <w:rFonts w:ascii="Times New Roman" w:eastAsia="Times New Roman" w:hAnsi="Times New Roman" w:cs="Times New Roman"/>
          <w:kern w:val="0"/>
          <w14:ligatures w14:val="none"/>
        </w:rPr>
      </w:pPr>
    </w:p>
    <w:p w14:paraId="67C183BC" w14:textId="49CA7CC3" w:rsidR="000117AB" w:rsidRDefault="000117AB" w:rsidP="004C6264">
      <w:pPr>
        <w:spacing w:after="0" w:line="240" w:lineRule="auto"/>
        <w:ind w:left="360"/>
        <w:rPr>
          <w:ins w:id="29" w:author="David Turner" w:date="2025-07-20T16:04:00Z"/>
          <w:rFonts w:ascii="Times New Roman" w:eastAsia="Times New Roman" w:hAnsi="Times New Roman" w:cs="Times New Roman"/>
          <w:kern w:val="0"/>
          <w14:ligatures w14:val="none"/>
        </w:rPr>
        <w:pPrChange w:id="30" w:author="David Turner" w:date="2025-07-20T16:01:00Z">
          <w:pPr>
            <w:numPr>
              <w:numId w:val="4"/>
            </w:numPr>
            <w:tabs>
              <w:tab w:val="num" w:pos="360"/>
            </w:tabs>
            <w:spacing w:after="0" w:line="240" w:lineRule="auto"/>
            <w:ind w:left="360" w:hanging="360"/>
          </w:pPr>
        </w:pPrChange>
      </w:pPr>
      <w:r w:rsidRPr="004C6264">
        <w:rPr>
          <w:rFonts w:ascii="Arial" w:eastAsia="Times New Roman" w:hAnsi="Arial" w:cs="Arial"/>
          <w:b/>
          <w:bCs/>
          <w:kern w:val="0"/>
          <w:sz w:val="20"/>
          <w14:ligatures w14:val="none"/>
          <w:rPrChange w:id="31" w:author="David Turner" w:date="2025-07-20T16:01:00Z">
            <w:rPr>
              <w:rFonts w:ascii="Times New Roman" w:eastAsia="Times New Roman" w:hAnsi="Times New Roman" w:cs="Times New Roman"/>
              <w:b/>
              <w:bCs/>
              <w:kern w:val="0"/>
              <w14:ligatures w14:val="none"/>
            </w:rPr>
          </w:rPrChange>
        </w:rPr>
        <w:t>New York City Transit (NYCT</w:t>
      </w:r>
      <w:ins w:id="32" w:author="David Turner" w:date="2025-07-20T16:01:00Z">
        <w:r w:rsidR="004C6264">
          <w:rPr>
            <w:rFonts w:ascii="Times New Roman" w:eastAsia="Times New Roman" w:hAnsi="Times New Roman" w:cs="Times New Roman"/>
            <w:b/>
            <w:bCs/>
            <w:kern w:val="0"/>
            <w14:ligatures w14:val="none"/>
          </w:rPr>
          <w:t>):</w:t>
        </w:r>
      </w:ins>
      <w:del w:id="33" w:author="David Turner" w:date="2025-07-20T16:01:00Z">
        <w:r w:rsidRPr="009A7945" w:rsidDel="004C6264">
          <w:rPr>
            <w:rFonts w:ascii="Times New Roman" w:eastAsia="Times New Roman" w:hAnsi="Times New Roman" w:cs="Times New Roman"/>
            <w:b/>
            <w:bCs/>
            <w:kern w:val="0"/>
            <w14:ligatures w14:val="none"/>
          </w:rPr>
          <w:delText>):</w:delText>
        </w:r>
      </w:del>
      <w:r w:rsidRPr="009A7945">
        <w:rPr>
          <w:rFonts w:ascii="Times New Roman" w:eastAsia="Times New Roman" w:hAnsi="Times New Roman" w:cs="Times New Roman"/>
          <w:kern w:val="0"/>
          <w14:ligatures w14:val="none"/>
        </w:rPr>
        <w:t xml:space="preserve"> </w:t>
      </w:r>
      <w:ins w:id="34" w:author="David Turner" w:date="2025-07-20T16:01:00Z">
        <w:r w:rsidR="004C6264">
          <w:rPr>
            <w:rFonts w:ascii="Times New Roman" w:eastAsia="Times New Roman" w:hAnsi="Times New Roman" w:cs="Times New Roman"/>
            <w:kern w:val="0"/>
            <w14:ligatures w14:val="none"/>
          </w:rPr>
          <w:t xml:space="preserve"> </w:t>
        </w:r>
      </w:ins>
      <w:r w:rsidRPr="009A7945">
        <w:rPr>
          <w:rFonts w:ascii="Times New Roman" w:eastAsia="Times New Roman" w:hAnsi="Times New Roman" w:cs="Times New Roman"/>
          <w:kern w:val="0"/>
          <w14:ligatures w14:val="none"/>
        </w:rPr>
        <w:t xml:space="preserve">Tenco led the Regeneration Energy Improvement Project (REIP) </w:t>
      </w:r>
      <w:ins w:id="35" w:author="David Turner" w:date="2025-07-20T16:02:00Z">
        <w:r w:rsidR="004C6264">
          <w:rPr>
            <w:rFonts w:ascii="Times New Roman" w:eastAsia="Times New Roman" w:hAnsi="Times New Roman" w:cs="Times New Roman"/>
            <w:kern w:val="0"/>
            <w14:ligatures w14:val="none"/>
          </w:rPr>
          <w:t xml:space="preserve">under </w:t>
        </w:r>
      </w:ins>
      <w:del w:id="36" w:author="David Turner" w:date="2025-07-20T16:02:00Z">
        <w:r w:rsidRPr="009A7945" w:rsidDel="004C6264">
          <w:rPr>
            <w:rFonts w:ascii="Times New Roman" w:eastAsia="Times New Roman" w:hAnsi="Times New Roman" w:cs="Times New Roman"/>
            <w:kern w:val="0"/>
            <w14:ligatures w14:val="none"/>
          </w:rPr>
          <w:delText xml:space="preserve">for </w:delText>
        </w:r>
      </w:del>
      <w:del w:id="37" w:author="David Turner" w:date="2025-07-20T16:01:00Z">
        <w:r w:rsidRPr="009A7945" w:rsidDel="004C6264">
          <w:rPr>
            <w:rFonts w:ascii="Times New Roman" w:eastAsia="Times New Roman" w:hAnsi="Times New Roman" w:cs="Times New Roman"/>
            <w:kern w:val="0"/>
            <w14:ligatures w14:val="none"/>
          </w:rPr>
          <w:delText xml:space="preserve">NYCT and </w:delText>
        </w:r>
      </w:del>
      <w:del w:id="38" w:author="David Turner" w:date="2025-07-20T16:02:00Z">
        <w:r w:rsidRPr="009A7945" w:rsidDel="004C6264">
          <w:rPr>
            <w:rFonts w:ascii="Times New Roman" w:eastAsia="Times New Roman" w:hAnsi="Times New Roman" w:cs="Times New Roman"/>
            <w:kern w:val="0"/>
            <w14:ligatures w14:val="none"/>
          </w:rPr>
          <w:delText xml:space="preserve">the </w:delText>
        </w:r>
      </w:del>
      <w:r w:rsidRPr="009A7945">
        <w:rPr>
          <w:rFonts w:ascii="Times New Roman" w:eastAsia="Times New Roman" w:hAnsi="Times New Roman" w:cs="Times New Roman"/>
          <w:kern w:val="0"/>
          <w14:ligatures w14:val="none"/>
        </w:rPr>
        <w:t xml:space="preserve">New York Power Authority (NYPA) </w:t>
      </w:r>
      <w:ins w:id="39" w:author="David Turner" w:date="2025-07-20T16:02:00Z">
        <w:r w:rsidR="004C6264">
          <w:rPr>
            <w:rFonts w:ascii="Times New Roman" w:eastAsia="Times New Roman" w:hAnsi="Times New Roman" w:cs="Times New Roman"/>
            <w:kern w:val="0"/>
            <w14:ligatures w14:val="none"/>
          </w:rPr>
          <w:t xml:space="preserve">contract, </w:t>
        </w:r>
      </w:ins>
      <w:r w:rsidRPr="009A7945">
        <w:rPr>
          <w:rFonts w:ascii="Times New Roman" w:eastAsia="Times New Roman" w:hAnsi="Times New Roman" w:cs="Times New Roman"/>
          <w:kern w:val="0"/>
          <w14:ligatures w14:val="none"/>
        </w:rPr>
        <w:t xml:space="preserve">to quantify and increase </w:t>
      </w:r>
      <w:ins w:id="40" w:author="David Turner" w:date="2025-07-20T16:02:00Z">
        <w:r w:rsidR="004C6264">
          <w:rPr>
            <w:rFonts w:ascii="Times New Roman" w:eastAsia="Times New Roman" w:hAnsi="Times New Roman" w:cs="Times New Roman"/>
            <w:kern w:val="0"/>
            <w14:ligatures w14:val="none"/>
          </w:rPr>
          <w:t xml:space="preserve">NYCT AC train </w:t>
        </w:r>
      </w:ins>
      <w:r w:rsidRPr="009A7945">
        <w:rPr>
          <w:rFonts w:ascii="Times New Roman" w:eastAsia="Times New Roman" w:hAnsi="Times New Roman" w:cs="Times New Roman"/>
          <w:kern w:val="0"/>
          <w14:ligatures w14:val="none"/>
        </w:rPr>
        <w:t xml:space="preserve">regenerative energy savings. </w:t>
      </w:r>
      <w:ins w:id="41" w:author="David Turner" w:date="2025-07-20T16:02:00Z">
        <w:r w:rsidR="004C6264">
          <w:rPr>
            <w:rFonts w:ascii="Times New Roman" w:eastAsia="Times New Roman" w:hAnsi="Times New Roman" w:cs="Times New Roman"/>
            <w:kern w:val="0"/>
            <w14:ligatures w14:val="none"/>
          </w:rPr>
          <w:t xml:space="preserve">Tenco determined and demonstrated </w:t>
        </w:r>
      </w:ins>
      <w:del w:id="42" w:author="David Turner" w:date="2025-07-20T16:02:00Z">
        <w:r w:rsidRPr="009A7945" w:rsidDel="004C6264">
          <w:rPr>
            <w:rFonts w:ascii="Times New Roman" w:eastAsia="Times New Roman" w:hAnsi="Times New Roman" w:cs="Times New Roman"/>
            <w:kern w:val="0"/>
            <w14:ligatures w14:val="none"/>
          </w:rPr>
          <w:delText xml:space="preserve">Field </w:delText>
        </w:r>
      </w:del>
      <w:r w:rsidRPr="009A7945">
        <w:rPr>
          <w:rFonts w:ascii="Times New Roman" w:eastAsia="Times New Roman" w:hAnsi="Times New Roman" w:cs="Times New Roman"/>
          <w:kern w:val="0"/>
          <w14:ligatures w14:val="none"/>
        </w:rPr>
        <w:t>modifications to the R142 train</w:t>
      </w:r>
      <w:del w:id="43" w:author="David Turner" w:date="2025-07-20T16:02:00Z">
        <w:r w:rsidRPr="009A7945" w:rsidDel="004C6264">
          <w:rPr>
            <w:rFonts w:ascii="Times New Roman" w:eastAsia="Times New Roman" w:hAnsi="Times New Roman" w:cs="Times New Roman"/>
            <w:kern w:val="0"/>
            <w14:ligatures w14:val="none"/>
          </w:rPr>
          <w:delText>'s</w:delText>
        </w:r>
      </w:del>
      <w:r w:rsidRPr="009A7945">
        <w:rPr>
          <w:rFonts w:ascii="Times New Roman" w:eastAsia="Times New Roman" w:hAnsi="Times New Roman" w:cs="Times New Roman"/>
          <w:kern w:val="0"/>
          <w14:ligatures w14:val="none"/>
        </w:rPr>
        <w:t xml:space="preserve"> propulsion parameters</w:t>
      </w:r>
      <w:ins w:id="44" w:author="David Turner" w:date="2025-07-20T16:02:00Z">
        <w:r w:rsidR="00EA2333">
          <w:rPr>
            <w:rFonts w:ascii="Times New Roman" w:eastAsia="Times New Roman" w:hAnsi="Times New Roman" w:cs="Times New Roman"/>
            <w:kern w:val="0"/>
            <w14:ligatures w14:val="none"/>
          </w:rPr>
          <w:t xml:space="preserve"> which </w:t>
        </w:r>
      </w:ins>
      <w:del w:id="45" w:author="David Turner" w:date="2025-07-20T16:02:00Z">
        <w:r w:rsidRPr="009A7945" w:rsidDel="00EA2333">
          <w:rPr>
            <w:rFonts w:ascii="Times New Roman" w:eastAsia="Times New Roman" w:hAnsi="Times New Roman" w:cs="Times New Roman"/>
            <w:kern w:val="0"/>
            <w14:ligatures w14:val="none"/>
          </w:rPr>
          <w:delText xml:space="preserve">, based on Tenco's recommendations, resulted in the </w:delText>
        </w:r>
      </w:del>
      <w:r w:rsidRPr="009A7945">
        <w:rPr>
          <w:rFonts w:ascii="Times New Roman" w:eastAsia="Times New Roman" w:hAnsi="Times New Roman" w:cs="Times New Roman"/>
          <w:kern w:val="0"/>
          <w14:ligatures w14:val="none"/>
        </w:rPr>
        <w:t>recover</w:t>
      </w:r>
      <w:ins w:id="46" w:author="David Turner" w:date="2025-07-20T16:02:00Z">
        <w:r w:rsidR="00EA2333">
          <w:rPr>
            <w:rFonts w:ascii="Times New Roman" w:eastAsia="Times New Roman" w:hAnsi="Times New Roman" w:cs="Times New Roman"/>
            <w:kern w:val="0"/>
            <w14:ligatures w14:val="none"/>
          </w:rPr>
          <w:t>ed</w:t>
        </w:r>
      </w:ins>
      <w:del w:id="47" w:author="David Turner" w:date="2025-07-20T16:02:00Z">
        <w:r w:rsidRPr="009A7945" w:rsidDel="00EA2333">
          <w:rPr>
            <w:rFonts w:ascii="Times New Roman" w:eastAsia="Times New Roman" w:hAnsi="Times New Roman" w:cs="Times New Roman"/>
            <w:kern w:val="0"/>
            <w14:ligatures w14:val="none"/>
          </w:rPr>
          <w:delText>y</w:delText>
        </w:r>
      </w:del>
      <w:r w:rsidRPr="009A7945">
        <w:rPr>
          <w:rFonts w:ascii="Times New Roman" w:eastAsia="Times New Roman" w:hAnsi="Times New Roman" w:cs="Times New Roman"/>
          <w:kern w:val="0"/>
          <w14:ligatures w14:val="none"/>
        </w:rPr>
        <w:t xml:space="preserve"> </w:t>
      </w:r>
      <w:del w:id="48" w:author="David Turner" w:date="2025-07-20T16:02:00Z">
        <w:r w:rsidRPr="009A7945" w:rsidDel="00EA2333">
          <w:rPr>
            <w:rFonts w:ascii="Times New Roman" w:eastAsia="Times New Roman" w:hAnsi="Times New Roman" w:cs="Times New Roman"/>
            <w:kern w:val="0"/>
            <w14:ligatures w14:val="none"/>
          </w:rPr>
          <w:delText xml:space="preserve">of </w:delText>
        </w:r>
      </w:del>
      <w:r w:rsidRPr="009A7945">
        <w:rPr>
          <w:rFonts w:ascii="Times New Roman" w:eastAsia="Times New Roman" w:hAnsi="Times New Roman" w:cs="Times New Roman"/>
          <w:kern w:val="0"/>
          <w14:ligatures w14:val="none"/>
        </w:rPr>
        <w:t>up to 44% of the total propulsion energy</w:t>
      </w:r>
      <w:ins w:id="49" w:author="David Turner" w:date="2025-07-20T16:02:00Z">
        <w:r w:rsidR="00EA2333">
          <w:rPr>
            <w:rFonts w:ascii="Times New Roman" w:eastAsia="Times New Roman" w:hAnsi="Times New Roman" w:cs="Times New Roman"/>
            <w:kern w:val="0"/>
            <w14:ligatures w14:val="none"/>
          </w:rPr>
          <w:t xml:space="preserve"> in a </w:t>
        </w:r>
      </w:ins>
      <w:ins w:id="50" w:author="David Turner" w:date="2025-07-20T16:03:00Z">
        <w:r w:rsidR="00EA2333">
          <w:rPr>
            <w:rFonts w:ascii="Times New Roman" w:eastAsia="Times New Roman" w:hAnsi="Times New Roman" w:cs="Times New Roman"/>
            <w:kern w:val="0"/>
            <w14:ligatures w14:val="none"/>
          </w:rPr>
          <w:t>start to stop station run,</w:t>
        </w:r>
      </w:ins>
      <w:del w:id="51" w:author="David Turner" w:date="2025-07-20T16:03:00Z">
        <w:r w:rsidRPr="009A7945" w:rsidDel="00EA2333">
          <w:rPr>
            <w:rFonts w:ascii="Times New Roman" w:eastAsia="Times New Roman" w:hAnsi="Times New Roman" w:cs="Times New Roman"/>
            <w:kern w:val="0"/>
            <w14:ligatures w14:val="none"/>
          </w:rPr>
          <w:delText>,</w:delText>
        </w:r>
      </w:del>
      <w:r w:rsidRPr="009A7945">
        <w:rPr>
          <w:rFonts w:ascii="Times New Roman" w:eastAsia="Times New Roman" w:hAnsi="Times New Roman" w:cs="Times New Roman"/>
          <w:kern w:val="0"/>
          <w14:ligatures w14:val="none"/>
        </w:rPr>
        <w:t xml:space="preserve"> </w:t>
      </w:r>
      <w:del w:id="52" w:author="David Turner" w:date="2025-07-20T16:03:00Z">
        <w:r w:rsidRPr="009A7945" w:rsidDel="00EA2333">
          <w:rPr>
            <w:rFonts w:ascii="Times New Roman" w:eastAsia="Times New Roman" w:hAnsi="Times New Roman" w:cs="Times New Roman"/>
            <w:kern w:val="0"/>
            <w14:ligatures w14:val="none"/>
          </w:rPr>
          <w:delText xml:space="preserve">representing </w:delText>
        </w:r>
      </w:del>
      <w:r w:rsidRPr="009A7945">
        <w:rPr>
          <w:rFonts w:ascii="Times New Roman" w:eastAsia="Times New Roman" w:hAnsi="Times New Roman" w:cs="Times New Roman"/>
          <w:kern w:val="0"/>
          <w14:ligatures w14:val="none"/>
        </w:rPr>
        <w:t xml:space="preserve">an increase of more than </w:t>
      </w:r>
      <w:proofErr w:type="gramStart"/>
      <w:ins w:id="53" w:author="David Turner" w:date="2025-07-20T16:03:00Z">
        <w:r w:rsidR="00EA2333">
          <w:rPr>
            <w:rFonts w:ascii="Times New Roman" w:eastAsia="Times New Roman" w:hAnsi="Times New Roman" w:cs="Times New Roman"/>
            <w:kern w:val="0"/>
            <w14:ligatures w14:val="none"/>
          </w:rPr>
          <w:t>3x</w:t>
        </w:r>
        <w:proofErr w:type="gramEnd"/>
        <w:r w:rsidR="00EA2333">
          <w:rPr>
            <w:rFonts w:ascii="Times New Roman" w:eastAsia="Times New Roman" w:hAnsi="Times New Roman" w:cs="Times New Roman"/>
            <w:kern w:val="0"/>
            <w14:ligatures w14:val="none"/>
          </w:rPr>
          <w:t xml:space="preserve"> </w:t>
        </w:r>
      </w:ins>
      <w:del w:id="54" w:author="David Turner" w:date="2025-07-20T16:03:00Z">
        <w:r w:rsidRPr="009A7945" w:rsidDel="00EA2333">
          <w:rPr>
            <w:rFonts w:ascii="Times New Roman" w:eastAsia="Times New Roman" w:hAnsi="Times New Roman" w:cs="Times New Roman"/>
            <w:kern w:val="0"/>
            <w14:ligatures w14:val="none"/>
          </w:rPr>
          <w:delText xml:space="preserve">300% </w:delText>
        </w:r>
      </w:del>
      <w:r w:rsidRPr="009A7945">
        <w:rPr>
          <w:rFonts w:ascii="Times New Roman" w:eastAsia="Times New Roman" w:hAnsi="Times New Roman" w:cs="Times New Roman"/>
          <w:kern w:val="0"/>
          <w14:ligatures w14:val="none"/>
        </w:rPr>
        <w:t>in captured energy</w:t>
      </w:r>
      <w:ins w:id="55" w:author="David Turner" w:date="2025-07-20T16:03:00Z">
        <w:r w:rsidR="00EA2333">
          <w:rPr>
            <w:rFonts w:ascii="Times New Roman" w:eastAsia="Times New Roman" w:hAnsi="Times New Roman" w:cs="Times New Roman"/>
            <w:kern w:val="0"/>
            <w14:ligatures w14:val="none"/>
          </w:rPr>
          <w:t xml:space="preserve"> compared to the parameters then in service</w:t>
        </w:r>
      </w:ins>
      <w:r w:rsidRPr="009A7945">
        <w:rPr>
          <w:rFonts w:ascii="Times New Roman" w:eastAsia="Times New Roman" w:hAnsi="Times New Roman" w:cs="Times New Roman"/>
          <w:kern w:val="0"/>
          <w14:ligatures w14:val="none"/>
        </w:rPr>
        <w:t>.</w:t>
      </w:r>
      <w:ins w:id="56" w:author="David Turner" w:date="2025-07-20T16:03:00Z">
        <w:r w:rsidR="00EA2333">
          <w:rPr>
            <w:rFonts w:ascii="Times New Roman" w:eastAsia="Times New Roman" w:hAnsi="Times New Roman" w:cs="Times New Roman"/>
            <w:kern w:val="0"/>
            <w14:ligatures w14:val="none"/>
          </w:rPr>
          <w:t xml:space="preserve">  The work showed the path forward for significantly increasing </w:t>
        </w:r>
      </w:ins>
      <w:ins w:id="57" w:author="David Turner" w:date="2025-07-20T16:04:00Z">
        <w:r w:rsidR="00EA2333">
          <w:rPr>
            <w:rFonts w:ascii="Times New Roman" w:eastAsia="Times New Roman" w:hAnsi="Times New Roman" w:cs="Times New Roman"/>
            <w:kern w:val="0"/>
            <w14:ligatures w14:val="none"/>
          </w:rPr>
          <w:t>the energy savings for all NYCT AC trains.</w:t>
        </w:r>
      </w:ins>
    </w:p>
    <w:p w14:paraId="1C56D232" w14:textId="77777777" w:rsidR="00EA2333" w:rsidRPr="009A7945" w:rsidRDefault="00EA2333" w:rsidP="004C6264">
      <w:pPr>
        <w:spacing w:after="0" w:line="240" w:lineRule="auto"/>
        <w:ind w:left="360"/>
        <w:rPr>
          <w:rFonts w:ascii="Times New Roman" w:eastAsia="Times New Roman" w:hAnsi="Times New Roman" w:cs="Times New Roman"/>
          <w:kern w:val="0"/>
          <w14:ligatures w14:val="none"/>
        </w:rPr>
        <w:pPrChange w:id="58" w:author="David Turner" w:date="2025-07-20T16:01:00Z">
          <w:pPr>
            <w:numPr>
              <w:numId w:val="4"/>
            </w:numPr>
            <w:tabs>
              <w:tab w:val="num" w:pos="360"/>
            </w:tabs>
            <w:spacing w:after="0" w:line="240" w:lineRule="auto"/>
            <w:ind w:left="360" w:hanging="360"/>
          </w:pPr>
        </w:pPrChange>
      </w:pPr>
    </w:p>
    <w:p w14:paraId="05E7AB73" w14:textId="74CD3E1A" w:rsidR="000117AB" w:rsidRDefault="000117AB" w:rsidP="00EA2333">
      <w:pPr>
        <w:spacing w:after="0" w:line="240" w:lineRule="auto"/>
        <w:ind w:left="360"/>
        <w:rPr>
          <w:ins w:id="59" w:author="David Turner" w:date="2025-07-20T16:04:00Z"/>
          <w:rFonts w:ascii="Times New Roman" w:eastAsia="Times New Roman" w:hAnsi="Times New Roman" w:cs="Times New Roman"/>
          <w:kern w:val="0"/>
          <w14:ligatures w14:val="none"/>
        </w:rPr>
        <w:pPrChange w:id="60" w:author="David Turner" w:date="2025-07-20T16:04:00Z">
          <w:pPr>
            <w:numPr>
              <w:numId w:val="4"/>
            </w:numPr>
            <w:tabs>
              <w:tab w:val="num" w:pos="360"/>
            </w:tabs>
            <w:spacing w:after="0" w:line="240" w:lineRule="auto"/>
            <w:ind w:left="360" w:hanging="360"/>
          </w:pPr>
        </w:pPrChange>
      </w:pPr>
      <w:r w:rsidRPr="00EA2333">
        <w:rPr>
          <w:rFonts w:ascii="Arial" w:eastAsia="Times New Roman" w:hAnsi="Arial" w:cs="Arial"/>
          <w:b/>
          <w:bCs/>
          <w:kern w:val="0"/>
          <w:sz w:val="20"/>
          <w14:ligatures w14:val="none"/>
          <w:rPrChange w:id="61" w:author="David Turner" w:date="2025-07-20T16:04:00Z">
            <w:rPr>
              <w:rFonts w:ascii="Times New Roman" w:eastAsia="Times New Roman" w:hAnsi="Times New Roman" w:cs="Times New Roman"/>
              <w:b/>
              <w:bCs/>
              <w:kern w:val="0"/>
              <w14:ligatures w14:val="none"/>
            </w:rPr>
          </w:rPrChange>
        </w:rPr>
        <w:t>Los Angeles Metro</w:t>
      </w:r>
      <w:del w:id="62" w:author="David Turner" w:date="2025-07-20T16:05:00Z">
        <w:r w:rsidRPr="00EA2333" w:rsidDel="00BB2D06">
          <w:rPr>
            <w:rFonts w:ascii="Arial" w:eastAsia="Times New Roman" w:hAnsi="Arial" w:cs="Arial"/>
            <w:b/>
            <w:bCs/>
            <w:kern w:val="0"/>
            <w:sz w:val="20"/>
            <w14:ligatures w14:val="none"/>
            <w:rPrChange w:id="63" w:author="David Turner" w:date="2025-07-20T16:04:00Z">
              <w:rPr>
                <w:rFonts w:ascii="Times New Roman" w:eastAsia="Times New Roman" w:hAnsi="Times New Roman" w:cs="Times New Roman"/>
                <w:b/>
                <w:bCs/>
                <w:kern w:val="0"/>
                <w14:ligatures w14:val="none"/>
              </w:rPr>
            </w:rPrChange>
          </w:rPr>
          <w:delText xml:space="preserve"> (LA Metro</w:delText>
        </w:r>
        <w:r w:rsidRPr="009A7945" w:rsidDel="00BB2D06">
          <w:rPr>
            <w:rFonts w:ascii="Times New Roman" w:eastAsia="Times New Roman" w:hAnsi="Times New Roman" w:cs="Times New Roman"/>
            <w:b/>
            <w:bCs/>
            <w:kern w:val="0"/>
            <w14:ligatures w14:val="none"/>
          </w:rPr>
          <w:delText>)</w:delText>
        </w:r>
      </w:del>
      <w:r w:rsidRPr="009A7945">
        <w:rPr>
          <w:rFonts w:ascii="Times New Roman" w:eastAsia="Times New Roman" w:hAnsi="Times New Roman" w:cs="Times New Roman"/>
          <w:b/>
          <w:bCs/>
          <w:kern w:val="0"/>
          <w14:ligatures w14:val="none"/>
        </w:rPr>
        <w:t>:</w:t>
      </w:r>
      <w:r w:rsidRPr="009A7945">
        <w:rPr>
          <w:rFonts w:ascii="Times New Roman" w:eastAsia="Times New Roman" w:hAnsi="Times New Roman" w:cs="Times New Roman"/>
          <w:kern w:val="0"/>
          <w14:ligatures w14:val="none"/>
        </w:rPr>
        <w:t xml:space="preserve"> Tenco performed the design, </w:t>
      </w:r>
      <w:ins w:id="64" w:author="David Turner" w:date="2025-07-20T16:05:00Z">
        <w:r w:rsidR="00BB2D06">
          <w:rPr>
            <w:rFonts w:ascii="Times New Roman" w:eastAsia="Times New Roman" w:hAnsi="Times New Roman" w:cs="Times New Roman"/>
            <w:kern w:val="0"/>
            <w14:ligatures w14:val="none"/>
          </w:rPr>
          <w:t xml:space="preserve">control system implementation, </w:t>
        </w:r>
      </w:ins>
      <w:r w:rsidRPr="009A7945">
        <w:rPr>
          <w:rFonts w:ascii="Times New Roman" w:eastAsia="Times New Roman" w:hAnsi="Times New Roman" w:cs="Times New Roman"/>
          <w:kern w:val="0"/>
          <w14:ligatures w14:val="none"/>
        </w:rPr>
        <w:t xml:space="preserve">integration, </w:t>
      </w:r>
      <w:ins w:id="65" w:author="David Turner" w:date="2025-07-20T16:05:00Z">
        <w:r w:rsidR="00BB2D06">
          <w:rPr>
            <w:rFonts w:ascii="Times New Roman" w:eastAsia="Times New Roman" w:hAnsi="Times New Roman" w:cs="Times New Roman"/>
            <w:kern w:val="0"/>
            <w14:ligatures w14:val="none"/>
          </w:rPr>
          <w:t xml:space="preserve">system assurance, </w:t>
        </w:r>
      </w:ins>
      <w:r w:rsidRPr="009A7945">
        <w:rPr>
          <w:rFonts w:ascii="Times New Roman" w:eastAsia="Times New Roman" w:hAnsi="Times New Roman" w:cs="Times New Roman"/>
          <w:kern w:val="0"/>
          <w14:ligatures w14:val="none"/>
        </w:rPr>
        <w:t xml:space="preserve">and commissioning of a </w:t>
      </w:r>
      <w:ins w:id="66" w:author="David Turner" w:date="2025-07-20T16:05:00Z">
        <w:r w:rsidR="00BB2D06">
          <w:rPr>
            <w:rFonts w:ascii="Times New Roman" w:eastAsia="Times New Roman" w:hAnsi="Times New Roman" w:cs="Times New Roman"/>
            <w:kern w:val="0"/>
            <w14:ligatures w14:val="none"/>
          </w:rPr>
          <w:t xml:space="preserve">2 MW </w:t>
        </w:r>
      </w:ins>
      <w:r w:rsidRPr="009A7945">
        <w:rPr>
          <w:rFonts w:ascii="Times New Roman" w:eastAsia="Times New Roman" w:hAnsi="Times New Roman" w:cs="Times New Roman"/>
          <w:kern w:val="0"/>
          <w14:ligatures w14:val="none"/>
        </w:rPr>
        <w:t xml:space="preserve">flywheel Wayside Energy Storage System (WESS) on the LA Metro Red Line. </w:t>
      </w:r>
      <w:ins w:id="67" w:author="David Turner" w:date="2025-07-20T16:06:00Z">
        <w:r w:rsidR="00BB2D06">
          <w:rPr>
            <w:rFonts w:ascii="Times New Roman" w:eastAsia="Times New Roman" w:hAnsi="Times New Roman" w:cs="Times New Roman"/>
            <w:kern w:val="0"/>
            <w14:ligatures w14:val="none"/>
          </w:rPr>
          <w:t xml:space="preserve">In service, </w:t>
        </w:r>
      </w:ins>
      <w:del w:id="68" w:author="David Turner" w:date="2025-07-20T16:06:00Z">
        <w:r w:rsidRPr="009A7945" w:rsidDel="00BB2D06">
          <w:rPr>
            <w:rFonts w:ascii="Times New Roman" w:eastAsia="Times New Roman" w:hAnsi="Times New Roman" w:cs="Times New Roman"/>
            <w:kern w:val="0"/>
            <w14:ligatures w14:val="none"/>
          </w:rPr>
          <w:delText>T</w:delText>
        </w:r>
      </w:del>
      <w:ins w:id="69" w:author="David Turner" w:date="2025-07-20T16:06:00Z">
        <w:r w:rsidR="00BB2D06">
          <w:rPr>
            <w:rFonts w:ascii="Times New Roman" w:eastAsia="Times New Roman" w:hAnsi="Times New Roman" w:cs="Times New Roman"/>
            <w:kern w:val="0"/>
            <w14:ligatures w14:val="none"/>
          </w:rPr>
          <w:t>t</w:t>
        </w:r>
      </w:ins>
      <w:r w:rsidRPr="009A7945">
        <w:rPr>
          <w:rFonts w:ascii="Times New Roman" w:eastAsia="Times New Roman" w:hAnsi="Times New Roman" w:cs="Times New Roman"/>
          <w:kern w:val="0"/>
          <w14:ligatures w14:val="none"/>
        </w:rPr>
        <w:t>h</w:t>
      </w:r>
      <w:ins w:id="70" w:author="David Turner" w:date="2025-07-20T16:06:00Z">
        <w:r w:rsidR="00BB2D06">
          <w:rPr>
            <w:rFonts w:ascii="Times New Roman" w:eastAsia="Times New Roman" w:hAnsi="Times New Roman" w:cs="Times New Roman"/>
            <w:kern w:val="0"/>
            <w14:ligatures w14:val="none"/>
          </w:rPr>
          <w:t xml:space="preserve">e LA WESS </w:t>
        </w:r>
      </w:ins>
      <w:del w:id="71" w:author="David Turner" w:date="2025-07-20T16:06:00Z">
        <w:r w:rsidRPr="009A7945" w:rsidDel="00BB2D06">
          <w:rPr>
            <w:rFonts w:ascii="Times New Roman" w:eastAsia="Times New Roman" w:hAnsi="Times New Roman" w:cs="Times New Roman"/>
            <w:kern w:val="0"/>
            <w14:ligatures w14:val="none"/>
          </w:rPr>
          <w:delText xml:space="preserve">is 2 MW system was engineered to capture and reuse braking energy, with an estimated annual savings of </w:delText>
        </w:r>
        <w:r w:rsidRPr="009A7945" w:rsidDel="00BB2D06">
          <w:rPr>
            <w:rFonts w:ascii="Times New Roman" w:eastAsia="Times New Roman" w:hAnsi="Times New Roman" w:cs="Times New Roman"/>
            <w:b/>
            <w:bCs/>
            <w:kern w:val="0"/>
            <w14:ligatures w14:val="none"/>
          </w:rPr>
          <w:delText>566 MWh</w:delText>
        </w:r>
        <w:r w:rsidRPr="009A7945" w:rsidDel="00BB2D06">
          <w:rPr>
            <w:rFonts w:ascii="Times New Roman" w:eastAsia="Times New Roman" w:hAnsi="Times New Roman" w:cs="Times New Roman"/>
            <w:kern w:val="0"/>
            <w14:ligatures w14:val="none"/>
          </w:rPr>
          <w:delText xml:space="preserve"> and approximately </w:delText>
        </w:r>
        <w:r w:rsidRPr="009A7945" w:rsidDel="00BB2D06">
          <w:rPr>
            <w:rFonts w:ascii="Times New Roman" w:eastAsia="Times New Roman" w:hAnsi="Times New Roman" w:cs="Times New Roman"/>
            <w:b/>
            <w:bCs/>
            <w:kern w:val="0"/>
            <w14:ligatures w14:val="none"/>
          </w:rPr>
          <w:delText>$96,000</w:delText>
        </w:r>
        <w:r w:rsidRPr="009A7945" w:rsidDel="00BB2D06">
          <w:rPr>
            <w:rFonts w:ascii="Times New Roman" w:eastAsia="Times New Roman" w:hAnsi="Times New Roman" w:cs="Times New Roman"/>
            <w:kern w:val="0"/>
            <w14:ligatures w14:val="none"/>
          </w:rPr>
          <w:delText xml:space="preserve">. Tenco's analysis demonstrated that the WESS reduces </w:delText>
        </w:r>
      </w:del>
      <w:ins w:id="72" w:author="David Turner" w:date="2025-07-20T16:06:00Z">
        <w:r w:rsidR="00BB2D06">
          <w:rPr>
            <w:rFonts w:ascii="Times New Roman" w:eastAsia="Times New Roman" w:hAnsi="Times New Roman" w:cs="Times New Roman"/>
            <w:kern w:val="0"/>
            <w14:ligatures w14:val="none"/>
          </w:rPr>
          <w:t xml:space="preserve">reduced </w:t>
        </w:r>
      </w:ins>
      <w:r w:rsidRPr="009A7945">
        <w:rPr>
          <w:rFonts w:ascii="Times New Roman" w:eastAsia="Times New Roman" w:hAnsi="Times New Roman" w:cs="Times New Roman"/>
          <w:kern w:val="0"/>
          <w14:ligatures w14:val="none"/>
        </w:rPr>
        <w:t>peak power demand by 18-20% and provide</w:t>
      </w:r>
      <w:ins w:id="73" w:author="David Turner" w:date="2025-07-20T16:06:00Z">
        <w:r w:rsidR="00BB2D06">
          <w:rPr>
            <w:rFonts w:ascii="Times New Roman" w:eastAsia="Times New Roman" w:hAnsi="Times New Roman" w:cs="Times New Roman"/>
            <w:kern w:val="0"/>
            <w14:ligatures w14:val="none"/>
          </w:rPr>
          <w:t>d</w:t>
        </w:r>
      </w:ins>
      <w:del w:id="74" w:author="David Turner" w:date="2025-07-20T16:06:00Z">
        <w:r w:rsidRPr="009A7945" w:rsidDel="00BB2D06">
          <w:rPr>
            <w:rFonts w:ascii="Times New Roman" w:eastAsia="Times New Roman" w:hAnsi="Times New Roman" w:cs="Times New Roman"/>
            <w:kern w:val="0"/>
            <w14:ligatures w14:val="none"/>
          </w:rPr>
          <w:delText>s</w:delText>
        </w:r>
      </w:del>
      <w:r w:rsidRPr="009A7945">
        <w:rPr>
          <w:rFonts w:ascii="Times New Roman" w:eastAsia="Times New Roman" w:hAnsi="Times New Roman" w:cs="Times New Roman"/>
          <w:kern w:val="0"/>
          <w14:ligatures w14:val="none"/>
        </w:rPr>
        <w:t xml:space="preserve"> average energy savings of 11.5%</w:t>
      </w:r>
      <w:ins w:id="75" w:author="David Turner" w:date="2025-07-20T16:06:00Z">
        <w:r w:rsidR="00DE1F8F">
          <w:rPr>
            <w:rFonts w:ascii="Times New Roman" w:eastAsia="Times New Roman" w:hAnsi="Times New Roman" w:cs="Times New Roman"/>
            <w:kern w:val="0"/>
            <w14:ligatures w14:val="none"/>
          </w:rPr>
          <w:t xml:space="preserve"> of total tra</w:t>
        </w:r>
      </w:ins>
      <w:ins w:id="76" w:author="David Turner" w:date="2025-07-20T16:07:00Z">
        <w:r w:rsidR="00DE1F8F">
          <w:rPr>
            <w:rFonts w:ascii="Times New Roman" w:eastAsia="Times New Roman" w:hAnsi="Times New Roman" w:cs="Times New Roman"/>
            <w:kern w:val="0"/>
            <w14:ligatures w14:val="none"/>
          </w:rPr>
          <w:t>ction power system energy</w:t>
        </w:r>
      </w:ins>
      <w:r w:rsidRPr="009A7945">
        <w:rPr>
          <w:rFonts w:ascii="Times New Roman" w:eastAsia="Times New Roman" w:hAnsi="Times New Roman" w:cs="Times New Roman"/>
          <w:kern w:val="0"/>
          <w14:ligatures w14:val="none"/>
        </w:rPr>
        <w:t>.</w:t>
      </w:r>
    </w:p>
    <w:p w14:paraId="06AB192E" w14:textId="77777777" w:rsidR="00BB2D06" w:rsidRPr="009A7945" w:rsidRDefault="00BB2D06" w:rsidP="00EA2333">
      <w:pPr>
        <w:spacing w:after="0" w:line="240" w:lineRule="auto"/>
        <w:ind w:left="360"/>
        <w:rPr>
          <w:rFonts w:ascii="Times New Roman" w:eastAsia="Times New Roman" w:hAnsi="Times New Roman" w:cs="Times New Roman"/>
          <w:kern w:val="0"/>
          <w14:ligatures w14:val="none"/>
        </w:rPr>
        <w:pPrChange w:id="77" w:author="David Turner" w:date="2025-07-20T16:04:00Z">
          <w:pPr>
            <w:numPr>
              <w:numId w:val="4"/>
            </w:numPr>
            <w:tabs>
              <w:tab w:val="num" w:pos="360"/>
            </w:tabs>
            <w:spacing w:after="0" w:line="240" w:lineRule="auto"/>
            <w:ind w:left="360" w:hanging="360"/>
          </w:pPr>
        </w:pPrChange>
      </w:pPr>
    </w:p>
    <w:p w14:paraId="23A920B0" w14:textId="6B642051" w:rsidR="000117AB" w:rsidRPr="009A7945" w:rsidRDefault="000117AB" w:rsidP="00BB2D06">
      <w:pPr>
        <w:spacing w:after="0" w:line="240" w:lineRule="auto"/>
        <w:ind w:left="360"/>
        <w:rPr>
          <w:rFonts w:ascii="Times New Roman" w:eastAsia="Times New Roman" w:hAnsi="Times New Roman" w:cs="Times New Roman"/>
          <w:kern w:val="0"/>
          <w14:ligatures w14:val="none"/>
        </w:rPr>
        <w:pPrChange w:id="78" w:author="David Turner" w:date="2025-07-20T16:04:00Z">
          <w:pPr>
            <w:numPr>
              <w:numId w:val="4"/>
            </w:numPr>
            <w:tabs>
              <w:tab w:val="num" w:pos="360"/>
            </w:tabs>
            <w:spacing w:after="0" w:line="240" w:lineRule="auto"/>
            <w:ind w:left="360" w:hanging="360"/>
          </w:pPr>
        </w:pPrChange>
      </w:pPr>
      <w:r w:rsidRPr="00EA2333">
        <w:rPr>
          <w:rFonts w:ascii="Arial" w:eastAsia="Times New Roman" w:hAnsi="Arial" w:cs="Arial"/>
          <w:b/>
          <w:bCs/>
          <w:kern w:val="0"/>
          <w:sz w:val="20"/>
          <w14:ligatures w14:val="none"/>
          <w:rPrChange w:id="79" w:author="David Turner" w:date="2025-07-20T16:04:00Z">
            <w:rPr>
              <w:rFonts w:ascii="Times New Roman" w:eastAsia="Times New Roman" w:hAnsi="Times New Roman" w:cs="Times New Roman"/>
              <w:b/>
              <w:bCs/>
              <w:kern w:val="0"/>
              <w14:ligatures w14:val="none"/>
            </w:rPr>
          </w:rPrChange>
        </w:rPr>
        <w:t>Caltrain (Peninsula Corridor Electrification Project</w:t>
      </w:r>
      <w:ins w:id="80" w:author="David Turner" w:date="2025-07-20T16:04:00Z">
        <w:r w:rsidR="00BB2D06">
          <w:rPr>
            <w:rFonts w:ascii="Arial" w:eastAsia="Times New Roman" w:hAnsi="Arial" w:cs="Arial"/>
            <w:b/>
            <w:bCs/>
            <w:kern w:val="0"/>
            <w:sz w:val="20"/>
            <w14:ligatures w14:val="none"/>
          </w:rPr>
          <w:t>):</w:t>
        </w:r>
      </w:ins>
      <w:del w:id="81" w:author="David Turner" w:date="2025-07-20T16:05:00Z">
        <w:r w:rsidRPr="009A7945" w:rsidDel="00BB2D06">
          <w:rPr>
            <w:rFonts w:ascii="Times New Roman" w:eastAsia="Times New Roman" w:hAnsi="Times New Roman" w:cs="Times New Roman"/>
            <w:b/>
            <w:bCs/>
            <w:kern w:val="0"/>
            <w14:ligatures w14:val="none"/>
          </w:rPr>
          <w:delText>):</w:delText>
        </w:r>
      </w:del>
      <w:r w:rsidRPr="009A7945">
        <w:rPr>
          <w:rFonts w:ascii="Times New Roman" w:eastAsia="Times New Roman" w:hAnsi="Times New Roman" w:cs="Times New Roman"/>
          <w:kern w:val="0"/>
          <w14:ligatures w14:val="none"/>
        </w:rPr>
        <w:t xml:space="preserve"> </w:t>
      </w:r>
      <w:ins w:id="82" w:author="David Turner" w:date="2025-07-20T16:07:00Z">
        <w:r w:rsidR="00DE1F8F">
          <w:rPr>
            <w:rFonts w:ascii="Times New Roman" w:eastAsia="Times New Roman" w:hAnsi="Times New Roman" w:cs="Times New Roman"/>
            <w:kern w:val="0"/>
            <w14:ligatures w14:val="none"/>
          </w:rPr>
          <w:t xml:space="preserve"> </w:t>
        </w:r>
      </w:ins>
      <w:ins w:id="83" w:author="David Turner" w:date="2025-07-20T16:08:00Z">
        <w:r w:rsidR="00DE1F8F">
          <w:rPr>
            <w:rFonts w:ascii="Times New Roman" w:eastAsia="Times New Roman" w:hAnsi="Times New Roman" w:cs="Times New Roman"/>
            <w:kern w:val="0"/>
            <w14:ligatures w14:val="none"/>
          </w:rPr>
          <w:t xml:space="preserve">The </w:t>
        </w:r>
      </w:ins>
      <w:ins w:id="84" w:author="David Turner" w:date="2025-07-20T16:07:00Z">
        <w:r w:rsidR="00DE1F8F">
          <w:rPr>
            <w:rFonts w:ascii="Times New Roman" w:eastAsia="Times New Roman" w:hAnsi="Times New Roman" w:cs="Times New Roman"/>
            <w:kern w:val="0"/>
            <w14:ligatures w14:val="none"/>
          </w:rPr>
          <w:t>recent</w:t>
        </w:r>
      </w:ins>
      <w:ins w:id="85" w:author="David Turner" w:date="2025-07-20T16:08:00Z">
        <w:r w:rsidR="00DE1F8F">
          <w:rPr>
            <w:rFonts w:ascii="Times New Roman" w:eastAsia="Times New Roman" w:hAnsi="Times New Roman" w:cs="Times New Roman"/>
            <w:kern w:val="0"/>
            <w14:ligatures w14:val="none"/>
          </w:rPr>
          <w:t xml:space="preserve">ly completed </w:t>
        </w:r>
      </w:ins>
      <w:ins w:id="86" w:author="David Turner" w:date="2025-07-20T16:07:00Z">
        <w:r w:rsidR="00DE1F8F">
          <w:rPr>
            <w:rFonts w:ascii="Times New Roman" w:eastAsia="Times New Roman" w:hAnsi="Times New Roman" w:cs="Times New Roman"/>
            <w:kern w:val="0"/>
            <w14:ligatures w14:val="none"/>
          </w:rPr>
          <w:t>Caltrain Peninsula Corr</w:t>
        </w:r>
      </w:ins>
      <w:ins w:id="87" w:author="David Turner" w:date="2025-07-20T16:08:00Z">
        <w:r w:rsidR="00DE1F8F">
          <w:rPr>
            <w:rFonts w:ascii="Times New Roman" w:eastAsia="Times New Roman" w:hAnsi="Times New Roman" w:cs="Times New Roman"/>
            <w:kern w:val="0"/>
            <w14:ligatures w14:val="none"/>
          </w:rPr>
          <w:t xml:space="preserve">idor Electrification Project (PCEP) now provides electric train service from San Francisco to San Jose.  The line uses </w:t>
        </w:r>
      </w:ins>
      <w:ins w:id="88" w:author="David Turner" w:date="2025-07-20T16:09:00Z">
        <w:r w:rsidR="00DE1F8F">
          <w:rPr>
            <w:rFonts w:ascii="Times New Roman" w:eastAsia="Times New Roman" w:hAnsi="Times New Roman" w:cs="Times New Roman"/>
            <w:kern w:val="0"/>
            <w14:ligatures w14:val="none"/>
          </w:rPr>
          <w:t xml:space="preserve">a </w:t>
        </w:r>
        <w:r w:rsidR="00DE1F8F" w:rsidRPr="009A7945">
          <w:rPr>
            <w:rFonts w:ascii="Times New Roman" w:eastAsia="Times New Roman" w:hAnsi="Times New Roman" w:cs="Times New Roman"/>
            <w:kern w:val="0"/>
            <w14:ligatures w14:val="none"/>
          </w:rPr>
          <w:t>2x25 kV 60 Hz AC system</w:t>
        </w:r>
        <w:r w:rsidR="00DE1F8F">
          <w:rPr>
            <w:rFonts w:ascii="Times New Roman" w:eastAsia="Times New Roman" w:hAnsi="Times New Roman" w:cs="Times New Roman"/>
            <w:kern w:val="0"/>
            <w14:ligatures w14:val="none"/>
          </w:rPr>
          <w:t xml:space="preserve"> with </w:t>
        </w:r>
        <w:r w:rsidR="00DE1F8F" w:rsidRPr="009A7945">
          <w:rPr>
            <w:rFonts w:ascii="Times New Roman" w:eastAsia="Times New Roman" w:hAnsi="Times New Roman" w:cs="Times New Roman"/>
            <w:kern w:val="0"/>
            <w14:ligatures w14:val="none"/>
          </w:rPr>
          <w:t>Electric Multiple Unit (EMU) trains</w:t>
        </w:r>
        <w:r w:rsidR="00DE1F8F">
          <w:rPr>
            <w:rFonts w:ascii="Times New Roman" w:eastAsia="Times New Roman" w:hAnsi="Times New Roman" w:cs="Times New Roman"/>
            <w:kern w:val="0"/>
            <w14:ligatures w14:val="none"/>
          </w:rPr>
          <w:t xml:space="preserve">. </w:t>
        </w:r>
        <w:r w:rsidR="00DE1F8F" w:rsidRPr="009A7945">
          <w:rPr>
            <w:rFonts w:ascii="Times New Roman" w:eastAsia="Times New Roman" w:hAnsi="Times New Roman" w:cs="Times New Roman"/>
            <w:kern w:val="0"/>
            <w14:ligatures w14:val="none"/>
          </w:rPr>
          <w:t xml:space="preserve"> </w:t>
        </w:r>
      </w:ins>
      <w:ins w:id="89" w:author="David Turner" w:date="2025-07-20T16:07:00Z">
        <w:r w:rsidR="00DE1F8F">
          <w:rPr>
            <w:rFonts w:ascii="Times New Roman" w:eastAsia="Times New Roman" w:hAnsi="Times New Roman" w:cs="Times New Roman"/>
            <w:kern w:val="0"/>
            <w14:ligatures w14:val="none"/>
          </w:rPr>
          <w:t>Tenco was the engineer responsible for</w:t>
        </w:r>
      </w:ins>
      <w:ins w:id="90" w:author="David Turner" w:date="2025-07-20T16:20:00Z">
        <w:r w:rsidR="00171A34">
          <w:rPr>
            <w:rFonts w:ascii="Times New Roman" w:eastAsia="Times New Roman" w:hAnsi="Times New Roman" w:cs="Times New Roman"/>
            <w:kern w:val="0"/>
            <w14:ligatures w14:val="none"/>
          </w:rPr>
          <w:t xml:space="preserve"> EMC, and for </w:t>
        </w:r>
      </w:ins>
      <w:ins w:id="91" w:author="David Turner" w:date="2025-07-20T16:09:00Z">
        <w:r w:rsidR="00E844F7">
          <w:rPr>
            <w:rFonts w:ascii="Times New Roman" w:eastAsia="Times New Roman" w:hAnsi="Times New Roman" w:cs="Times New Roman"/>
            <w:kern w:val="0"/>
            <w14:ligatures w14:val="none"/>
          </w:rPr>
          <w:t>quant</w:t>
        </w:r>
      </w:ins>
      <w:ins w:id="92" w:author="David Turner" w:date="2025-07-20T16:10:00Z">
        <w:r w:rsidR="00E844F7">
          <w:rPr>
            <w:rFonts w:ascii="Times New Roman" w:eastAsia="Times New Roman" w:hAnsi="Times New Roman" w:cs="Times New Roman"/>
            <w:kern w:val="0"/>
            <w14:ligatures w14:val="none"/>
          </w:rPr>
          <w:t>if</w:t>
        </w:r>
      </w:ins>
      <w:ins w:id="93" w:author="David Turner" w:date="2025-07-20T16:09:00Z">
        <w:r w:rsidR="00E844F7">
          <w:rPr>
            <w:rFonts w:ascii="Times New Roman" w:eastAsia="Times New Roman" w:hAnsi="Times New Roman" w:cs="Times New Roman"/>
            <w:kern w:val="0"/>
            <w14:ligatures w14:val="none"/>
          </w:rPr>
          <w:t>ying the impacts of the combined trains, rails and OCS, and traction power system on the local utility 230 kV, 1</w:t>
        </w:r>
      </w:ins>
      <w:ins w:id="94" w:author="David Turner" w:date="2025-07-20T16:10:00Z">
        <w:r w:rsidR="00E844F7">
          <w:rPr>
            <w:rFonts w:ascii="Times New Roman" w:eastAsia="Times New Roman" w:hAnsi="Times New Roman" w:cs="Times New Roman"/>
            <w:kern w:val="0"/>
            <w14:ligatures w14:val="none"/>
          </w:rPr>
          <w:t xml:space="preserve">15 kV, and 60 kV networks over the whole San Francisco peninsula.  The impact analysis, covering imbalance, harmonics, and </w:t>
        </w:r>
      </w:ins>
      <w:ins w:id="95" w:author="David Turner" w:date="2025-07-20T16:11:00Z">
        <w:r w:rsidR="00E844F7">
          <w:rPr>
            <w:rFonts w:ascii="Times New Roman" w:eastAsia="Times New Roman" w:hAnsi="Times New Roman" w:cs="Times New Roman"/>
            <w:kern w:val="0"/>
            <w14:ligatures w14:val="none"/>
          </w:rPr>
          <w:t xml:space="preserve">faults, was </w:t>
        </w:r>
      </w:ins>
      <w:del w:id="96" w:author="David Turner" w:date="2025-07-20T16:11:00Z">
        <w:r w:rsidRPr="009A7945" w:rsidDel="00E844F7">
          <w:rPr>
            <w:rFonts w:ascii="Times New Roman" w:eastAsia="Times New Roman" w:hAnsi="Times New Roman" w:cs="Times New Roman"/>
            <w:kern w:val="0"/>
            <w14:ligatures w14:val="none"/>
          </w:rPr>
          <w:delText xml:space="preserve">Recent work on the Caltrain PCEP involved the measurement of regenerative energy from new Stadler </w:delText>
        </w:r>
      </w:del>
      <w:del w:id="97" w:author="David Turner" w:date="2025-07-20T16:09:00Z">
        <w:r w:rsidRPr="009A7945" w:rsidDel="00DE1F8F">
          <w:rPr>
            <w:rFonts w:ascii="Times New Roman" w:eastAsia="Times New Roman" w:hAnsi="Times New Roman" w:cs="Times New Roman"/>
            <w:kern w:val="0"/>
            <w14:ligatures w14:val="none"/>
          </w:rPr>
          <w:delText xml:space="preserve">Electric Multiple Unit (EMU) trains </w:delText>
        </w:r>
      </w:del>
      <w:del w:id="98" w:author="David Turner" w:date="2025-07-20T16:11:00Z">
        <w:r w:rsidRPr="009A7945" w:rsidDel="00E844F7">
          <w:rPr>
            <w:rFonts w:ascii="Times New Roman" w:eastAsia="Times New Roman" w:hAnsi="Times New Roman" w:cs="Times New Roman"/>
            <w:kern w:val="0"/>
            <w14:ligatures w14:val="none"/>
          </w:rPr>
          <w:delText xml:space="preserve">on the 2x25 kV 60 Hz AC system. As the project's </w:delText>
        </w:r>
        <w:r w:rsidRPr="009A7945" w:rsidDel="00E844F7">
          <w:rPr>
            <w:rFonts w:ascii="Times New Roman" w:eastAsia="Times New Roman" w:hAnsi="Times New Roman" w:cs="Times New Roman"/>
            <w:b/>
            <w:bCs/>
            <w:kern w:val="0"/>
            <w14:ligatures w14:val="none"/>
          </w:rPr>
          <w:delText>EMC Engineer</w:delText>
        </w:r>
        <w:r w:rsidRPr="009A7945" w:rsidDel="00E844F7">
          <w:rPr>
            <w:rFonts w:ascii="Times New Roman" w:eastAsia="Times New Roman" w:hAnsi="Times New Roman" w:cs="Times New Roman"/>
            <w:kern w:val="0"/>
            <w14:ligatures w14:val="none"/>
          </w:rPr>
          <w:delText xml:space="preserve">, Tenco's utility impact analysis was </w:delText>
        </w:r>
      </w:del>
      <w:r w:rsidRPr="009A7945">
        <w:rPr>
          <w:rFonts w:ascii="Times New Roman" w:eastAsia="Times New Roman" w:hAnsi="Times New Roman" w:cs="Times New Roman"/>
          <w:kern w:val="0"/>
          <w14:ligatures w14:val="none"/>
        </w:rPr>
        <w:t xml:space="preserve">a crucial </w:t>
      </w:r>
      <w:ins w:id="99" w:author="David Turner" w:date="2025-07-20T16:11:00Z">
        <w:r w:rsidR="00E844F7">
          <w:rPr>
            <w:rFonts w:ascii="Times New Roman" w:eastAsia="Times New Roman" w:hAnsi="Times New Roman" w:cs="Times New Roman"/>
            <w:kern w:val="0"/>
            <w14:ligatures w14:val="none"/>
          </w:rPr>
          <w:t xml:space="preserve">milestone </w:t>
        </w:r>
      </w:ins>
      <w:del w:id="100" w:author="David Turner" w:date="2025-07-20T16:11:00Z">
        <w:r w:rsidRPr="009A7945" w:rsidDel="00F975CD">
          <w:rPr>
            <w:rFonts w:ascii="Times New Roman" w:eastAsia="Times New Roman" w:hAnsi="Times New Roman" w:cs="Times New Roman"/>
            <w:kern w:val="0"/>
            <w14:ligatures w14:val="none"/>
          </w:rPr>
          <w:delText xml:space="preserve">component </w:delText>
        </w:r>
      </w:del>
      <w:ins w:id="101" w:author="David Turner" w:date="2025-07-20T16:11:00Z">
        <w:r w:rsidR="00F975CD">
          <w:rPr>
            <w:rFonts w:ascii="Times New Roman" w:eastAsia="Times New Roman" w:hAnsi="Times New Roman" w:cs="Times New Roman"/>
            <w:kern w:val="0"/>
            <w14:ligatures w14:val="none"/>
          </w:rPr>
          <w:t xml:space="preserve">getting utility approval to </w:t>
        </w:r>
      </w:ins>
      <w:del w:id="102" w:author="David Turner" w:date="2025-07-20T16:11:00Z">
        <w:r w:rsidRPr="009A7945" w:rsidDel="00F975CD">
          <w:rPr>
            <w:rFonts w:ascii="Times New Roman" w:eastAsia="Times New Roman" w:hAnsi="Times New Roman" w:cs="Times New Roman"/>
            <w:kern w:val="0"/>
            <w14:ligatures w14:val="none"/>
          </w:rPr>
          <w:delText xml:space="preserve">in demonstrating to the Pacific Gas and Electric Company (PG&amp;E) that </w:delText>
        </w:r>
      </w:del>
      <w:r w:rsidRPr="009A7945">
        <w:rPr>
          <w:rFonts w:ascii="Times New Roman" w:eastAsia="Times New Roman" w:hAnsi="Times New Roman" w:cs="Times New Roman"/>
          <w:kern w:val="0"/>
          <w14:ligatures w14:val="none"/>
        </w:rPr>
        <w:t>regenerate</w:t>
      </w:r>
      <w:del w:id="103" w:author="David Turner" w:date="2025-07-20T16:11:00Z">
        <w:r w:rsidRPr="009A7945" w:rsidDel="00F975CD">
          <w:rPr>
            <w:rFonts w:ascii="Times New Roman" w:eastAsia="Times New Roman" w:hAnsi="Times New Roman" w:cs="Times New Roman"/>
            <w:kern w:val="0"/>
            <w14:ligatures w14:val="none"/>
          </w:rPr>
          <w:delText>d</w:delText>
        </w:r>
      </w:del>
      <w:r w:rsidRPr="009A7945">
        <w:rPr>
          <w:rFonts w:ascii="Times New Roman" w:eastAsia="Times New Roman" w:hAnsi="Times New Roman" w:cs="Times New Roman"/>
          <w:kern w:val="0"/>
          <w14:ligatures w14:val="none"/>
        </w:rPr>
        <w:t xml:space="preserve"> power </w:t>
      </w:r>
      <w:del w:id="104" w:author="David Turner" w:date="2025-07-20T16:11:00Z">
        <w:r w:rsidRPr="009A7945" w:rsidDel="00F975CD">
          <w:rPr>
            <w:rFonts w:ascii="Times New Roman" w:eastAsia="Times New Roman" w:hAnsi="Times New Roman" w:cs="Times New Roman"/>
            <w:kern w:val="0"/>
            <w14:ligatures w14:val="none"/>
          </w:rPr>
          <w:delText xml:space="preserve">could be safely fed </w:delText>
        </w:r>
      </w:del>
      <w:r w:rsidRPr="009A7945">
        <w:rPr>
          <w:rFonts w:ascii="Times New Roman" w:eastAsia="Times New Roman" w:hAnsi="Times New Roman" w:cs="Times New Roman"/>
          <w:kern w:val="0"/>
          <w14:ligatures w14:val="none"/>
        </w:rPr>
        <w:t>back into the utility grid.</w:t>
      </w:r>
    </w:p>
    <w:p w14:paraId="2A57C579" w14:textId="4FCCA88E" w:rsidR="000117AB" w:rsidRPr="009A7945" w:rsidDel="00F975CD" w:rsidRDefault="00F975CD" w:rsidP="00F975CD">
      <w:pPr>
        <w:spacing w:after="0" w:line="240" w:lineRule="auto"/>
        <w:rPr>
          <w:del w:id="105" w:author="David Turner" w:date="2025-07-20T16:13:00Z"/>
          <w:rFonts w:ascii="Times New Roman" w:eastAsia="Times New Roman" w:hAnsi="Times New Roman" w:cs="Times New Roman"/>
          <w:kern w:val="0"/>
          <w14:ligatures w14:val="none"/>
        </w:rPr>
        <w:pPrChange w:id="106" w:author="David Turner" w:date="2025-07-20T16:12:00Z">
          <w:pPr>
            <w:numPr>
              <w:ilvl w:val="1"/>
              <w:numId w:val="4"/>
            </w:numPr>
            <w:tabs>
              <w:tab w:val="num" w:pos="1080"/>
            </w:tabs>
            <w:spacing w:after="0" w:line="240" w:lineRule="auto"/>
            <w:ind w:left="1080" w:hanging="360"/>
          </w:pPr>
        </w:pPrChange>
      </w:pPr>
      <w:ins w:id="107" w:author="David Turner" w:date="2025-07-20T16:12:00Z">
        <w:r>
          <w:rPr>
            <w:rFonts w:ascii="Times New Roman" w:eastAsia="Times New Roman" w:hAnsi="Times New Roman" w:cs="Times New Roman"/>
            <w:kern w:val="0"/>
            <w14:ligatures w14:val="none"/>
          </w:rPr>
          <w:lastRenderedPageBreak/>
          <w:t xml:space="preserve">Tenco </w:t>
        </w:r>
        <w:proofErr w:type="gramStart"/>
        <w:r>
          <w:rPr>
            <w:rFonts w:ascii="Times New Roman" w:eastAsia="Times New Roman" w:hAnsi="Times New Roman" w:cs="Times New Roman"/>
            <w:kern w:val="0"/>
            <w14:ligatures w14:val="none"/>
          </w:rPr>
          <w:t xml:space="preserve">analysis of </w:t>
        </w:r>
      </w:ins>
      <w:del w:id="108" w:author="David Turner" w:date="2025-07-20T16:12:00Z">
        <w:r w:rsidR="000117AB" w:rsidRPr="009A7945" w:rsidDel="00F975CD">
          <w:rPr>
            <w:rFonts w:ascii="Times New Roman" w:eastAsia="Times New Roman" w:hAnsi="Times New Roman" w:cs="Times New Roman"/>
            <w:kern w:val="0"/>
            <w14:ligatures w14:val="none"/>
          </w:rPr>
          <w:delText>O</w:delText>
        </w:r>
      </w:del>
      <w:ins w:id="109" w:author="David Turner" w:date="2025-07-20T16:12:00Z">
        <w:r>
          <w:rPr>
            <w:rFonts w:ascii="Times New Roman" w:eastAsia="Times New Roman" w:hAnsi="Times New Roman" w:cs="Times New Roman"/>
            <w:kern w:val="0"/>
            <w14:ligatures w14:val="none"/>
          </w:rPr>
          <w:t>o</w:t>
        </w:r>
      </w:ins>
      <w:r w:rsidR="000117AB" w:rsidRPr="009A7945">
        <w:rPr>
          <w:rFonts w:ascii="Times New Roman" w:eastAsia="Times New Roman" w:hAnsi="Times New Roman" w:cs="Times New Roman"/>
          <w:kern w:val="0"/>
          <w14:ligatures w14:val="none"/>
        </w:rPr>
        <w:t xml:space="preserve">nboard </w:t>
      </w:r>
      <w:ins w:id="110" w:author="David Turner" w:date="2025-07-20T16:12:00Z">
        <w:r>
          <w:rPr>
            <w:rFonts w:ascii="Times New Roman" w:eastAsia="Times New Roman" w:hAnsi="Times New Roman" w:cs="Times New Roman"/>
            <w:kern w:val="0"/>
            <w14:ligatures w14:val="none"/>
          </w:rPr>
          <w:t xml:space="preserve">data </w:t>
        </w:r>
      </w:ins>
      <w:del w:id="111" w:author="David Turner" w:date="2025-07-20T16:12:00Z">
        <w:r w:rsidR="000117AB" w:rsidRPr="009A7945" w:rsidDel="00F975CD">
          <w:rPr>
            <w:rFonts w:ascii="Times New Roman" w:eastAsia="Times New Roman" w:hAnsi="Times New Roman" w:cs="Times New Roman"/>
            <w:kern w:val="0"/>
            <w14:ligatures w14:val="none"/>
          </w:rPr>
          <w:delText xml:space="preserve">measurements </w:delText>
        </w:r>
      </w:del>
      <w:r w:rsidR="000117AB" w:rsidRPr="009A7945">
        <w:rPr>
          <w:rFonts w:ascii="Times New Roman" w:eastAsia="Times New Roman" w:hAnsi="Times New Roman" w:cs="Times New Roman"/>
          <w:kern w:val="0"/>
          <w14:ligatures w14:val="none"/>
        </w:rPr>
        <w:t xml:space="preserve">from a </w:t>
      </w:r>
      <w:del w:id="112" w:author="David Turner" w:date="2025-07-20T16:19:00Z">
        <w:r w:rsidR="000117AB" w:rsidRPr="009A7945" w:rsidDel="00171A34">
          <w:rPr>
            <w:rFonts w:ascii="Times New Roman" w:eastAsia="Times New Roman" w:hAnsi="Times New Roman" w:cs="Times New Roman"/>
            <w:kern w:val="0"/>
            <w14:ligatures w14:val="none"/>
          </w:rPr>
          <w:delText xml:space="preserve">test </w:delText>
        </w:r>
      </w:del>
      <w:del w:id="113" w:author="David Turner" w:date="2025-07-20T16:12:00Z">
        <w:r w:rsidR="000117AB" w:rsidRPr="009A7945" w:rsidDel="00F975CD">
          <w:rPr>
            <w:rFonts w:ascii="Times New Roman" w:eastAsia="Times New Roman" w:hAnsi="Times New Roman" w:cs="Times New Roman"/>
            <w:kern w:val="0"/>
            <w14:ligatures w14:val="none"/>
          </w:rPr>
          <w:delText xml:space="preserve">conducted on </w:delText>
        </w:r>
      </w:del>
      <w:r w:rsidR="000117AB" w:rsidRPr="009A7945">
        <w:rPr>
          <w:rFonts w:ascii="Times New Roman" w:eastAsia="Times New Roman" w:hAnsi="Times New Roman" w:cs="Times New Roman"/>
          <w:kern w:val="0"/>
          <w14:ligatures w14:val="none"/>
        </w:rPr>
        <w:t>June</w:t>
      </w:r>
      <w:del w:id="114" w:author="David Turner" w:date="2025-07-20T16:12:00Z">
        <w:r w:rsidR="000117AB" w:rsidRPr="009A7945" w:rsidDel="00F975CD">
          <w:rPr>
            <w:rFonts w:ascii="Times New Roman" w:eastAsia="Times New Roman" w:hAnsi="Times New Roman" w:cs="Times New Roman"/>
            <w:kern w:val="0"/>
            <w14:ligatures w14:val="none"/>
          </w:rPr>
          <w:delText xml:space="preserve"> 8,</w:delText>
        </w:r>
      </w:del>
      <w:r w:rsidR="000117AB" w:rsidRPr="009A7945">
        <w:rPr>
          <w:rFonts w:ascii="Times New Roman" w:eastAsia="Times New Roman" w:hAnsi="Times New Roman" w:cs="Times New Roman"/>
          <w:kern w:val="0"/>
          <w14:ligatures w14:val="none"/>
        </w:rPr>
        <w:t xml:space="preserve"> 2024</w:t>
      </w:r>
      <w:del w:id="115" w:author="David Turner" w:date="2025-07-20T16:12:00Z">
        <w:r w:rsidR="000117AB" w:rsidRPr="009A7945" w:rsidDel="00F975CD">
          <w:rPr>
            <w:rFonts w:ascii="Times New Roman" w:eastAsia="Times New Roman" w:hAnsi="Times New Roman" w:cs="Times New Roman"/>
            <w:kern w:val="0"/>
            <w14:ligatures w14:val="none"/>
          </w:rPr>
          <w:delText>,</w:delText>
        </w:r>
      </w:del>
      <w:r w:rsidR="000117AB" w:rsidRPr="009A7945">
        <w:rPr>
          <w:rFonts w:ascii="Times New Roman" w:eastAsia="Times New Roman" w:hAnsi="Times New Roman" w:cs="Times New Roman"/>
          <w:kern w:val="0"/>
          <w14:ligatures w14:val="none"/>
        </w:rPr>
        <w:t xml:space="preserve"> </w:t>
      </w:r>
      <w:ins w:id="116" w:author="David Turner" w:date="2025-07-20T16:19:00Z">
        <w:r w:rsidR="00171A34">
          <w:rPr>
            <w:rFonts w:ascii="Times New Roman" w:eastAsia="Times New Roman" w:hAnsi="Times New Roman" w:cs="Times New Roman"/>
            <w:kern w:val="0"/>
            <w14:ligatures w14:val="none"/>
          </w:rPr>
          <w:t xml:space="preserve">Caltrain test </w:t>
        </w:r>
      </w:ins>
      <w:r w:rsidR="000117AB" w:rsidRPr="009A7945">
        <w:rPr>
          <w:rFonts w:ascii="Times New Roman" w:eastAsia="Times New Roman" w:hAnsi="Times New Roman" w:cs="Times New Roman"/>
          <w:kern w:val="0"/>
          <w14:ligatures w14:val="none"/>
        </w:rPr>
        <w:t>provide</w:t>
      </w:r>
      <w:proofErr w:type="gramEnd"/>
      <w:r w:rsidR="000117AB" w:rsidRPr="009A7945">
        <w:rPr>
          <w:rFonts w:ascii="Times New Roman" w:eastAsia="Times New Roman" w:hAnsi="Times New Roman" w:cs="Times New Roman"/>
          <w:kern w:val="0"/>
          <w14:ligatures w14:val="none"/>
        </w:rPr>
        <w:t xml:space="preserve"> </w:t>
      </w:r>
      <w:del w:id="117" w:author="David Turner" w:date="2025-07-20T16:13:00Z">
        <w:r w:rsidR="000117AB" w:rsidRPr="009A7945" w:rsidDel="00F975CD">
          <w:rPr>
            <w:rFonts w:ascii="Times New Roman" w:eastAsia="Times New Roman" w:hAnsi="Times New Roman" w:cs="Times New Roman"/>
            <w:kern w:val="0"/>
            <w14:ligatures w14:val="none"/>
          </w:rPr>
          <w:delText xml:space="preserve">a </w:delText>
        </w:r>
      </w:del>
      <w:r w:rsidR="000117AB" w:rsidRPr="009A7945">
        <w:rPr>
          <w:rFonts w:ascii="Times New Roman" w:eastAsia="Times New Roman" w:hAnsi="Times New Roman" w:cs="Times New Roman"/>
          <w:kern w:val="0"/>
          <w14:ligatures w14:val="none"/>
        </w:rPr>
        <w:t xml:space="preserve">quantitative </w:t>
      </w:r>
      <w:ins w:id="118" w:author="David Turner" w:date="2025-07-20T16:13:00Z">
        <w:r>
          <w:rPr>
            <w:rFonts w:ascii="Times New Roman" w:eastAsia="Times New Roman" w:hAnsi="Times New Roman" w:cs="Times New Roman"/>
            <w:kern w:val="0"/>
            <w14:ligatures w14:val="none"/>
          </w:rPr>
          <w:t xml:space="preserve">results.  </w:t>
        </w:r>
      </w:ins>
      <w:del w:id="119" w:author="David Turner" w:date="2025-07-20T16:13:00Z">
        <w:r w:rsidR="000117AB" w:rsidRPr="009A7945" w:rsidDel="00F975CD">
          <w:rPr>
            <w:rFonts w:ascii="Times New Roman" w:eastAsia="Times New Roman" w:hAnsi="Times New Roman" w:cs="Times New Roman"/>
            <w:kern w:val="0"/>
            <w14:ligatures w14:val="none"/>
          </w:rPr>
          <w:delText>example.</w:delText>
        </w:r>
      </w:del>
    </w:p>
    <w:p w14:paraId="043F7C04" w14:textId="2654CEB6" w:rsidR="000117AB" w:rsidRPr="009A7945" w:rsidDel="00F975CD" w:rsidRDefault="000117AB" w:rsidP="00F975CD">
      <w:pPr>
        <w:spacing w:after="0" w:line="240" w:lineRule="auto"/>
        <w:rPr>
          <w:del w:id="120" w:author="David Turner" w:date="2025-07-20T16:13:00Z"/>
          <w:rFonts w:ascii="Times New Roman" w:eastAsia="Times New Roman" w:hAnsi="Times New Roman" w:cs="Times New Roman"/>
          <w:kern w:val="0"/>
          <w14:ligatures w14:val="none"/>
        </w:rPr>
        <w:pPrChange w:id="121" w:author="David Turner" w:date="2025-07-20T16:13:00Z">
          <w:pPr>
            <w:numPr>
              <w:ilvl w:val="1"/>
              <w:numId w:val="4"/>
            </w:numPr>
            <w:tabs>
              <w:tab w:val="num" w:pos="1080"/>
            </w:tabs>
            <w:spacing w:after="0" w:line="240" w:lineRule="auto"/>
            <w:ind w:left="1080" w:hanging="360"/>
          </w:pPr>
        </w:pPrChange>
      </w:pPr>
      <w:del w:id="122" w:author="David Turner" w:date="2025-07-20T16:13:00Z">
        <w:r w:rsidRPr="009A7945" w:rsidDel="00F975CD">
          <w:rPr>
            <w:rFonts w:ascii="Times New Roman" w:eastAsia="Times New Roman" w:hAnsi="Times New Roman" w:cs="Times New Roman"/>
            <w:kern w:val="0"/>
            <w14:ligatures w14:val="none"/>
          </w:rPr>
          <w:delText xml:space="preserve">Over </w:delText>
        </w:r>
      </w:del>
      <w:ins w:id="123" w:author="David Turner" w:date="2025-07-20T16:13:00Z">
        <w:r w:rsidR="00F975CD">
          <w:rPr>
            <w:rFonts w:ascii="Times New Roman" w:eastAsia="Times New Roman" w:hAnsi="Times New Roman" w:cs="Times New Roman"/>
            <w:kern w:val="0"/>
            <w14:ligatures w14:val="none"/>
          </w:rPr>
          <w:t xml:space="preserve">In </w:t>
        </w:r>
      </w:ins>
      <w:r w:rsidRPr="009A7945">
        <w:rPr>
          <w:rFonts w:ascii="Times New Roman" w:eastAsia="Times New Roman" w:hAnsi="Times New Roman" w:cs="Times New Roman"/>
          <w:kern w:val="0"/>
          <w14:ligatures w14:val="none"/>
        </w:rPr>
        <w:t xml:space="preserve">a nine-minute run, a 7-car EMU consumed approximately </w:t>
      </w:r>
      <w:r w:rsidRPr="009A7945">
        <w:rPr>
          <w:rFonts w:ascii="Times New Roman" w:eastAsia="Times New Roman" w:hAnsi="Times New Roman" w:cs="Times New Roman"/>
          <w:b/>
          <w:bCs/>
          <w:kern w:val="0"/>
          <w14:ligatures w14:val="none"/>
        </w:rPr>
        <w:t>325 kWh</w:t>
      </w:r>
      <w:r w:rsidRPr="009A7945">
        <w:rPr>
          <w:rFonts w:ascii="Times New Roman" w:eastAsia="Times New Roman" w:hAnsi="Times New Roman" w:cs="Times New Roman"/>
          <w:kern w:val="0"/>
          <w14:ligatures w14:val="none"/>
        </w:rPr>
        <w:t xml:space="preserve"> of energy.</w:t>
      </w:r>
      <w:ins w:id="124" w:author="David Turner" w:date="2025-07-20T16:13:00Z">
        <w:r w:rsidR="00F975CD">
          <w:rPr>
            <w:rFonts w:ascii="Times New Roman" w:eastAsia="Times New Roman" w:hAnsi="Times New Roman" w:cs="Times New Roman"/>
            <w:kern w:val="0"/>
            <w14:ligatures w14:val="none"/>
          </w:rPr>
          <w:t xml:space="preserve">  </w:t>
        </w:r>
      </w:ins>
    </w:p>
    <w:p w14:paraId="12855CC1" w14:textId="67EE5879" w:rsidR="000117AB" w:rsidRPr="009A7945" w:rsidDel="00654283" w:rsidRDefault="000117AB" w:rsidP="00F975CD">
      <w:pPr>
        <w:spacing w:after="0" w:line="240" w:lineRule="auto"/>
        <w:rPr>
          <w:del w:id="125" w:author="David Turner" w:date="2025-07-20T16:13:00Z"/>
          <w:rFonts w:ascii="Times New Roman" w:eastAsia="Times New Roman" w:hAnsi="Times New Roman" w:cs="Times New Roman"/>
          <w:kern w:val="0"/>
          <w14:ligatures w14:val="none"/>
        </w:rPr>
        <w:pPrChange w:id="126" w:author="David Turner" w:date="2025-07-20T16:13:00Z">
          <w:pPr>
            <w:numPr>
              <w:ilvl w:val="1"/>
              <w:numId w:val="4"/>
            </w:numPr>
            <w:tabs>
              <w:tab w:val="num" w:pos="1080"/>
            </w:tabs>
            <w:spacing w:after="0" w:line="240" w:lineRule="auto"/>
            <w:ind w:left="1080" w:hanging="360"/>
          </w:pPr>
        </w:pPrChange>
      </w:pPr>
      <w:r w:rsidRPr="009A7945">
        <w:rPr>
          <w:rFonts w:ascii="Times New Roman" w:eastAsia="Times New Roman" w:hAnsi="Times New Roman" w:cs="Times New Roman"/>
          <w:kern w:val="0"/>
          <w14:ligatures w14:val="none"/>
        </w:rPr>
        <w:t xml:space="preserve">During braking, the train regenerated approximately </w:t>
      </w:r>
      <w:r w:rsidRPr="009A7945">
        <w:rPr>
          <w:rFonts w:ascii="Times New Roman" w:eastAsia="Times New Roman" w:hAnsi="Times New Roman" w:cs="Times New Roman"/>
          <w:b/>
          <w:bCs/>
          <w:kern w:val="0"/>
          <w14:ligatures w14:val="none"/>
        </w:rPr>
        <w:t>150 kWh</w:t>
      </w:r>
      <w:r w:rsidRPr="009A7945">
        <w:rPr>
          <w:rFonts w:ascii="Times New Roman" w:eastAsia="Times New Roman" w:hAnsi="Times New Roman" w:cs="Times New Roman"/>
          <w:kern w:val="0"/>
          <w14:ligatures w14:val="none"/>
        </w:rPr>
        <w:t xml:space="preserve"> of that energy back to the grid.</w:t>
      </w:r>
      <w:ins w:id="127" w:author="David Turner" w:date="2025-07-20T16:13:00Z">
        <w:r w:rsidR="00654283">
          <w:rPr>
            <w:rFonts w:ascii="Times New Roman" w:eastAsia="Times New Roman" w:hAnsi="Times New Roman" w:cs="Times New Roman"/>
            <w:kern w:val="0"/>
            <w14:ligatures w14:val="none"/>
          </w:rPr>
          <w:t xml:space="preserve">  </w:t>
        </w:r>
      </w:ins>
    </w:p>
    <w:p w14:paraId="21440D8A" w14:textId="42A42319" w:rsidR="000117AB" w:rsidRDefault="000117AB" w:rsidP="00654283">
      <w:pPr>
        <w:spacing w:after="0" w:line="240" w:lineRule="auto"/>
        <w:rPr>
          <w:ins w:id="128" w:author="David Turner" w:date="2025-07-20T16:13:00Z"/>
          <w:rFonts w:ascii="Times New Roman" w:eastAsia="Times New Roman" w:hAnsi="Times New Roman" w:cs="Times New Roman"/>
          <w:kern w:val="0"/>
          <w14:ligatures w14:val="none"/>
        </w:rPr>
        <w:pPrChange w:id="129" w:author="David Turner" w:date="2025-07-20T16:13:00Z">
          <w:pPr>
            <w:numPr>
              <w:ilvl w:val="1"/>
              <w:numId w:val="4"/>
            </w:numPr>
            <w:tabs>
              <w:tab w:val="num" w:pos="1080"/>
            </w:tabs>
            <w:spacing w:after="0" w:line="240" w:lineRule="auto"/>
            <w:ind w:left="1080" w:hanging="360"/>
          </w:pPr>
        </w:pPrChange>
      </w:pPr>
      <w:r w:rsidRPr="009A7945">
        <w:rPr>
          <w:rFonts w:ascii="Times New Roman" w:eastAsia="Times New Roman" w:hAnsi="Times New Roman" w:cs="Times New Roman"/>
          <w:kern w:val="0"/>
          <w14:ligatures w14:val="none"/>
        </w:rPr>
        <w:t xml:space="preserve">This </w:t>
      </w:r>
      <w:ins w:id="130" w:author="David Turner" w:date="2025-07-20T16:13:00Z">
        <w:r w:rsidR="00654283">
          <w:rPr>
            <w:rFonts w:ascii="Times New Roman" w:eastAsia="Times New Roman" w:hAnsi="Times New Roman" w:cs="Times New Roman"/>
            <w:kern w:val="0"/>
            <w14:ligatures w14:val="none"/>
          </w:rPr>
          <w:t xml:space="preserve">is </w:t>
        </w:r>
      </w:ins>
      <w:del w:id="131" w:author="David Turner" w:date="2025-07-20T16:13:00Z">
        <w:r w:rsidRPr="009A7945" w:rsidDel="00654283">
          <w:rPr>
            <w:rFonts w:ascii="Times New Roman" w:eastAsia="Times New Roman" w:hAnsi="Times New Roman" w:cs="Times New Roman"/>
            <w:kern w:val="0"/>
            <w14:ligatures w14:val="none"/>
          </w:rPr>
          <w:delText xml:space="preserve">represents </w:delText>
        </w:r>
      </w:del>
      <w:r w:rsidRPr="009A7945">
        <w:rPr>
          <w:rFonts w:ascii="Times New Roman" w:eastAsia="Times New Roman" w:hAnsi="Times New Roman" w:cs="Times New Roman"/>
          <w:kern w:val="0"/>
          <w14:ligatures w14:val="none"/>
        </w:rPr>
        <w:t xml:space="preserve">a recovery of nearly </w:t>
      </w:r>
      <w:r w:rsidRPr="009A7945">
        <w:rPr>
          <w:rFonts w:ascii="Times New Roman" w:eastAsia="Times New Roman" w:hAnsi="Times New Roman" w:cs="Times New Roman"/>
          <w:b/>
          <w:bCs/>
          <w:kern w:val="0"/>
          <w14:ligatures w14:val="none"/>
        </w:rPr>
        <w:t>46%</w:t>
      </w:r>
      <w:r w:rsidRPr="009A7945">
        <w:rPr>
          <w:rFonts w:ascii="Times New Roman" w:eastAsia="Times New Roman" w:hAnsi="Times New Roman" w:cs="Times New Roman"/>
          <w:kern w:val="0"/>
          <w14:ligatures w14:val="none"/>
        </w:rPr>
        <w:t xml:space="preserve"> of the consumed energy, which </w:t>
      </w:r>
      <w:ins w:id="132" w:author="David Turner" w:date="2025-07-20T16:13:00Z">
        <w:r w:rsidR="00654283">
          <w:rPr>
            <w:rFonts w:ascii="Times New Roman" w:eastAsia="Times New Roman" w:hAnsi="Times New Roman" w:cs="Times New Roman"/>
            <w:kern w:val="0"/>
            <w14:ligatures w14:val="none"/>
          </w:rPr>
          <w:t xml:space="preserve">yields </w:t>
        </w:r>
      </w:ins>
      <w:del w:id="133" w:author="David Turner" w:date="2025-07-20T16:13:00Z">
        <w:r w:rsidRPr="009A7945" w:rsidDel="00654283">
          <w:rPr>
            <w:rFonts w:ascii="Times New Roman" w:eastAsia="Times New Roman" w:hAnsi="Times New Roman" w:cs="Times New Roman"/>
            <w:kern w:val="0"/>
            <w14:ligatures w14:val="none"/>
          </w:rPr>
          <w:delText xml:space="preserve">directly translates into </w:delText>
        </w:r>
      </w:del>
      <w:ins w:id="134" w:author="David Turner" w:date="2025-07-20T16:13:00Z">
        <w:r w:rsidR="00654283">
          <w:rPr>
            <w:rFonts w:ascii="Times New Roman" w:eastAsia="Times New Roman" w:hAnsi="Times New Roman" w:cs="Times New Roman"/>
            <w:kern w:val="0"/>
            <w14:ligatures w14:val="none"/>
          </w:rPr>
          <w:t xml:space="preserve">a </w:t>
        </w:r>
      </w:ins>
      <w:r w:rsidRPr="009A7945">
        <w:rPr>
          <w:rFonts w:ascii="Times New Roman" w:eastAsia="Times New Roman" w:hAnsi="Times New Roman" w:cs="Times New Roman"/>
          <w:kern w:val="0"/>
          <w14:ligatures w14:val="none"/>
        </w:rPr>
        <w:t xml:space="preserve">significant cost savings for </w:t>
      </w:r>
      <w:ins w:id="135" w:author="David Turner" w:date="2025-07-20T16:13:00Z">
        <w:r w:rsidR="00654283">
          <w:rPr>
            <w:rFonts w:ascii="Times New Roman" w:eastAsia="Times New Roman" w:hAnsi="Times New Roman" w:cs="Times New Roman"/>
            <w:kern w:val="0"/>
            <w14:ligatures w14:val="none"/>
          </w:rPr>
          <w:t>Caltrain</w:t>
        </w:r>
      </w:ins>
      <w:del w:id="136" w:author="David Turner" w:date="2025-07-20T16:13:00Z">
        <w:r w:rsidRPr="009A7945" w:rsidDel="00654283">
          <w:rPr>
            <w:rFonts w:ascii="Times New Roman" w:eastAsia="Times New Roman" w:hAnsi="Times New Roman" w:cs="Times New Roman"/>
            <w:kern w:val="0"/>
            <w14:ligatures w14:val="none"/>
          </w:rPr>
          <w:delText>the operator</w:delText>
        </w:r>
      </w:del>
      <w:r w:rsidRPr="009A7945">
        <w:rPr>
          <w:rFonts w:ascii="Times New Roman" w:eastAsia="Times New Roman" w:hAnsi="Times New Roman" w:cs="Times New Roman"/>
          <w:kern w:val="0"/>
          <w14:ligatures w14:val="none"/>
        </w:rPr>
        <w:t>.</w:t>
      </w:r>
    </w:p>
    <w:p w14:paraId="177E9E60" w14:textId="77777777" w:rsidR="00654283" w:rsidRPr="009A7945" w:rsidRDefault="00654283" w:rsidP="00654283">
      <w:pPr>
        <w:spacing w:after="0" w:line="240" w:lineRule="auto"/>
        <w:rPr>
          <w:rFonts w:ascii="Times New Roman" w:eastAsia="Times New Roman" w:hAnsi="Times New Roman" w:cs="Times New Roman"/>
          <w:kern w:val="0"/>
          <w14:ligatures w14:val="none"/>
        </w:rPr>
        <w:pPrChange w:id="137" w:author="David Turner" w:date="2025-07-20T16:13:00Z">
          <w:pPr>
            <w:numPr>
              <w:ilvl w:val="1"/>
              <w:numId w:val="4"/>
            </w:numPr>
            <w:tabs>
              <w:tab w:val="num" w:pos="1080"/>
            </w:tabs>
            <w:spacing w:after="0" w:line="240" w:lineRule="auto"/>
            <w:ind w:left="1080" w:hanging="360"/>
          </w:pPr>
        </w:pPrChange>
      </w:pPr>
    </w:p>
    <w:p w14:paraId="4AC82E2A" w14:textId="7E7676C5" w:rsidR="000117AB" w:rsidRDefault="000117AB" w:rsidP="009A7945">
      <w:pPr>
        <w:spacing w:after="0" w:line="240" w:lineRule="auto"/>
        <w:rPr>
          <w:ins w:id="138" w:author="David Turner" w:date="2025-07-20T16:14:00Z"/>
          <w:rFonts w:ascii="Times New Roman" w:eastAsia="Times New Roman" w:hAnsi="Times New Roman" w:cs="Times New Roman"/>
          <w:kern w:val="0"/>
          <w14:ligatures w14:val="none"/>
        </w:rPr>
      </w:pPr>
      <w:proofErr w:type="spellStart"/>
      <w:r w:rsidRPr="009A7945">
        <w:rPr>
          <w:rFonts w:ascii="Times New Roman" w:eastAsia="Times New Roman" w:hAnsi="Times New Roman" w:cs="Times New Roman"/>
          <w:kern w:val="0"/>
          <w14:ligatures w14:val="none"/>
        </w:rPr>
        <w:t>Tenco's</w:t>
      </w:r>
      <w:proofErr w:type="spellEnd"/>
      <w:r w:rsidRPr="009A7945">
        <w:rPr>
          <w:rFonts w:ascii="Times New Roman" w:eastAsia="Times New Roman" w:hAnsi="Times New Roman" w:cs="Times New Roman"/>
          <w:kern w:val="0"/>
          <w14:ligatures w14:val="none"/>
        </w:rPr>
        <w:t xml:space="preserve"> expertise </w:t>
      </w:r>
      <w:ins w:id="139" w:author="David Turner" w:date="2025-07-20T16:14:00Z">
        <w:r w:rsidR="00654283">
          <w:rPr>
            <w:rFonts w:ascii="Times New Roman" w:eastAsia="Times New Roman" w:hAnsi="Times New Roman" w:cs="Times New Roman"/>
            <w:kern w:val="0"/>
            <w14:ligatures w14:val="none"/>
          </w:rPr>
          <w:t xml:space="preserve">covers </w:t>
        </w:r>
      </w:ins>
      <w:del w:id="140" w:author="David Turner" w:date="2025-07-20T16:14:00Z">
        <w:r w:rsidRPr="009A7945" w:rsidDel="00654283">
          <w:rPr>
            <w:rFonts w:ascii="Times New Roman" w:eastAsia="Times New Roman" w:hAnsi="Times New Roman" w:cs="Times New Roman"/>
            <w:kern w:val="0"/>
            <w14:ligatures w14:val="none"/>
          </w:rPr>
          <w:delText xml:space="preserve">spans </w:delText>
        </w:r>
      </w:del>
      <w:r w:rsidRPr="009A7945">
        <w:rPr>
          <w:rFonts w:ascii="Times New Roman" w:eastAsia="Times New Roman" w:hAnsi="Times New Roman" w:cs="Times New Roman"/>
          <w:kern w:val="0"/>
          <w14:ligatures w14:val="none"/>
        </w:rPr>
        <w:t>both DC and AC traction power systems</w:t>
      </w:r>
      <w:ins w:id="141" w:author="David Turner" w:date="2025-07-20T16:14:00Z">
        <w:r w:rsidR="00654283">
          <w:rPr>
            <w:rFonts w:ascii="Times New Roman" w:eastAsia="Times New Roman" w:hAnsi="Times New Roman" w:cs="Times New Roman"/>
            <w:kern w:val="0"/>
            <w14:ligatures w14:val="none"/>
          </w:rPr>
          <w:t xml:space="preserve">.   We </w:t>
        </w:r>
      </w:ins>
      <w:del w:id="142" w:author="David Turner" w:date="2025-07-20T16:14:00Z">
        <w:r w:rsidRPr="009A7945" w:rsidDel="00654283">
          <w:rPr>
            <w:rFonts w:ascii="Times New Roman" w:eastAsia="Times New Roman" w:hAnsi="Times New Roman" w:cs="Times New Roman"/>
            <w:kern w:val="0"/>
            <w14:ligatures w14:val="none"/>
          </w:rPr>
          <w:delText xml:space="preserve"> and is focused on </w:delText>
        </w:r>
      </w:del>
      <w:r w:rsidRPr="009A7945">
        <w:rPr>
          <w:rFonts w:ascii="Times New Roman" w:eastAsia="Times New Roman" w:hAnsi="Times New Roman" w:cs="Times New Roman"/>
          <w:kern w:val="0"/>
          <w14:ligatures w14:val="none"/>
        </w:rPr>
        <w:t>deliver</w:t>
      </w:r>
      <w:ins w:id="143" w:author="David Turner" w:date="2025-07-20T16:14:00Z">
        <w:r w:rsidR="00654283">
          <w:rPr>
            <w:rFonts w:ascii="Times New Roman" w:eastAsia="Times New Roman" w:hAnsi="Times New Roman" w:cs="Times New Roman"/>
            <w:kern w:val="0"/>
            <w14:ligatures w14:val="none"/>
          </w:rPr>
          <w:t xml:space="preserve"> </w:t>
        </w:r>
      </w:ins>
      <w:del w:id="144" w:author="David Turner" w:date="2025-07-20T16:14:00Z">
        <w:r w:rsidRPr="009A7945" w:rsidDel="00654283">
          <w:rPr>
            <w:rFonts w:ascii="Times New Roman" w:eastAsia="Times New Roman" w:hAnsi="Times New Roman" w:cs="Times New Roman"/>
            <w:kern w:val="0"/>
            <w14:ligatures w14:val="none"/>
          </w:rPr>
          <w:delText xml:space="preserve">ing </w:delText>
        </w:r>
      </w:del>
      <w:r w:rsidRPr="009A7945">
        <w:rPr>
          <w:rFonts w:ascii="Times New Roman" w:eastAsia="Times New Roman" w:hAnsi="Times New Roman" w:cs="Times New Roman"/>
          <w:kern w:val="0"/>
          <w14:ligatures w14:val="none"/>
        </w:rPr>
        <w:t xml:space="preserve">practical, data-driven solutions that </w:t>
      </w:r>
      <w:ins w:id="145" w:author="David Turner" w:date="2025-07-20T16:14:00Z">
        <w:r w:rsidR="00654283">
          <w:rPr>
            <w:rFonts w:ascii="Times New Roman" w:eastAsia="Times New Roman" w:hAnsi="Times New Roman" w:cs="Times New Roman"/>
            <w:kern w:val="0"/>
            <w14:ligatures w14:val="none"/>
          </w:rPr>
          <w:t xml:space="preserve">provide cost-effective paths to maximize </w:t>
        </w:r>
      </w:ins>
      <w:del w:id="146" w:author="David Turner" w:date="2025-07-20T16:14:00Z">
        <w:r w:rsidRPr="009A7945" w:rsidDel="00654283">
          <w:rPr>
            <w:rFonts w:ascii="Times New Roman" w:eastAsia="Times New Roman" w:hAnsi="Times New Roman" w:cs="Times New Roman"/>
            <w:kern w:val="0"/>
            <w14:ligatures w14:val="none"/>
          </w:rPr>
          <w:delText xml:space="preserve">convert regenerative braking from a theoretical concept into a reliable and substantial source of </w:delText>
        </w:r>
      </w:del>
      <w:r w:rsidRPr="009A7945">
        <w:rPr>
          <w:rFonts w:ascii="Times New Roman" w:eastAsia="Times New Roman" w:hAnsi="Times New Roman" w:cs="Times New Roman"/>
          <w:kern w:val="0"/>
          <w14:ligatures w14:val="none"/>
        </w:rPr>
        <w:t>energy savings.</w:t>
      </w:r>
    </w:p>
    <w:p w14:paraId="2DE33D6A" w14:textId="77777777" w:rsidR="00654283" w:rsidRDefault="00654283" w:rsidP="009A7945">
      <w:pPr>
        <w:spacing w:after="0" w:line="240" w:lineRule="auto"/>
        <w:rPr>
          <w:ins w:id="147" w:author="David Turner" w:date="2025-07-20T16:14:00Z"/>
          <w:rFonts w:ascii="Times New Roman" w:eastAsia="Times New Roman" w:hAnsi="Times New Roman" w:cs="Times New Roman"/>
          <w:kern w:val="0"/>
          <w14:ligatures w14:val="none"/>
        </w:rPr>
      </w:pPr>
    </w:p>
    <w:p w14:paraId="01B7E25B" w14:textId="77777777" w:rsidR="00654283" w:rsidRPr="009A7945" w:rsidRDefault="00654283" w:rsidP="009A7945">
      <w:pPr>
        <w:spacing w:after="0" w:line="240" w:lineRule="auto"/>
        <w:rPr>
          <w:rFonts w:ascii="Times New Roman" w:eastAsia="Times New Roman" w:hAnsi="Times New Roman" w:cs="Times New Roman"/>
          <w:kern w:val="0"/>
          <w14:ligatures w14:val="none"/>
        </w:rPr>
      </w:pPr>
    </w:p>
    <w:p w14:paraId="7C9FE296" w14:textId="77777777" w:rsidR="000117AB" w:rsidRPr="00916151" w:rsidRDefault="000117AB" w:rsidP="009A7945">
      <w:pPr>
        <w:spacing w:after="0" w:line="240" w:lineRule="auto"/>
        <w:outlineLvl w:val="2"/>
        <w:rPr>
          <w:ins w:id="148" w:author="David Turner" w:date="2025-07-20T16:14:00Z"/>
          <w:rFonts w:ascii="Arial" w:eastAsia="Times New Roman" w:hAnsi="Arial" w:cs="Arial"/>
          <w:b/>
          <w:bCs/>
          <w:kern w:val="0"/>
          <w14:ligatures w14:val="none"/>
        </w:rPr>
      </w:pPr>
      <w:r w:rsidRPr="00916151">
        <w:rPr>
          <w:rFonts w:ascii="Arial" w:eastAsia="Times New Roman" w:hAnsi="Arial" w:cs="Arial"/>
          <w:b/>
          <w:bCs/>
          <w:kern w:val="0"/>
          <w14:ligatures w14:val="none"/>
        </w:rPr>
        <w:t>Q2: Could you expand on your expertise in Electromagnetic Interference Testing, and provide details on how you conduct the tests?</w:t>
      </w:r>
    </w:p>
    <w:p w14:paraId="21B764D2" w14:textId="77777777" w:rsidR="00654283" w:rsidRPr="009A7945" w:rsidRDefault="00654283" w:rsidP="009A7945">
      <w:pPr>
        <w:spacing w:after="0" w:line="240" w:lineRule="auto"/>
        <w:outlineLvl w:val="2"/>
        <w:rPr>
          <w:rFonts w:ascii="Times New Roman" w:eastAsia="Times New Roman" w:hAnsi="Times New Roman" w:cs="Times New Roman"/>
          <w:b/>
          <w:bCs/>
          <w:kern w:val="0"/>
          <w14:ligatures w14:val="none"/>
        </w:rPr>
      </w:pPr>
    </w:p>
    <w:p w14:paraId="178693CA" w14:textId="77777777" w:rsidR="002140A8" w:rsidRDefault="000117AB" w:rsidP="009A7945">
      <w:pPr>
        <w:spacing w:after="0" w:line="240" w:lineRule="auto"/>
        <w:rPr>
          <w:ins w:id="149" w:author="David Turner" w:date="2025-07-20T16:34:00Z"/>
          <w:rFonts w:ascii="Times New Roman" w:eastAsia="Times New Roman" w:hAnsi="Times New Roman" w:cs="Times New Roman"/>
          <w:kern w:val="0"/>
          <w14:ligatures w14:val="none"/>
        </w:rPr>
      </w:pPr>
      <w:r w:rsidRPr="009A7945">
        <w:rPr>
          <w:rFonts w:ascii="Times New Roman" w:eastAsia="Times New Roman" w:hAnsi="Times New Roman" w:cs="Times New Roman"/>
          <w:kern w:val="0"/>
          <w14:ligatures w14:val="none"/>
        </w:rPr>
        <w:t xml:space="preserve">Tenco is a recognized industry leader in </w:t>
      </w:r>
      <w:ins w:id="150" w:author="David Turner" w:date="2025-07-20T16:21:00Z">
        <w:r w:rsidR="00171A34">
          <w:rPr>
            <w:rFonts w:ascii="Times New Roman" w:eastAsia="Times New Roman" w:hAnsi="Times New Roman" w:cs="Times New Roman"/>
            <w:kern w:val="0"/>
            <w14:ligatures w14:val="none"/>
          </w:rPr>
          <w:t xml:space="preserve">transit </w:t>
        </w:r>
      </w:ins>
      <w:r w:rsidRPr="009A7945">
        <w:rPr>
          <w:rFonts w:ascii="Times New Roman" w:eastAsia="Times New Roman" w:hAnsi="Times New Roman" w:cs="Times New Roman"/>
          <w:kern w:val="0"/>
          <w14:ligatures w14:val="none"/>
        </w:rPr>
        <w:t xml:space="preserve">Electromagnetic Compatibility (EMC) and Electromagnetic Interference (EMI) </w:t>
      </w:r>
      <w:del w:id="151" w:author="David Turner" w:date="2025-07-20T16:21:00Z">
        <w:r w:rsidRPr="009A7945" w:rsidDel="00171A34">
          <w:rPr>
            <w:rFonts w:ascii="Times New Roman" w:eastAsia="Times New Roman" w:hAnsi="Times New Roman" w:cs="Times New Roman"/>
            <w:kern w:val="0"/>
            <w14:ligatures w14:val="none"/>
          </w:rPr>
          <w:delText>for the transit sector</w:delText>
        </w:r>
      </w:del>
      <w:ins w:id="152" w:author="David Turner" w:date="2025-07-20T16:21:00Z">
        <w:r w:rsidR="00171A34">
          <w:rPr>
            <w:rFonts w:ascii="Times New Roman" w:eastAsia="Times New Roman" w:hAnsi="Times New Roman" w:cs="Times New Roman"/>
            <w:kern w:val="0"/>
            <w14:ligatures w14:val="none"/>
          </w:rPr>
          <w:t>engineering, analysis, test, and qualification</w:t>
        </w:r>
      </w:ins>
      <w:r w:rsidRPr="009A7945">
        <w:rPr>
          <w:rFonts w:ascii="Times New Roman" w:eastAsia="Times New Roman" w:hAnsi="Times New Roman" w:cs="Times New Roman"/>
          <w:kern w:val="0"/>
          <w14:ligatures w14:val="none"/>
        </w:rPr>
        <w:t xml:space="preserve">. </w:t>
      </w:r>
    </w:p>
    <w:p w14:paraId="5E2E6589" w14:textId="77777777" w:rsidR="002140A8" w:rsidRDefault="002140A8" w:rsidP="009A7945">
      <w:pPr>
        <w:spacing w:after="0" w:line="240" w:lineRule="auto"/>
        <w:rPr>
          <w:ins w:id="153" w:author="David Turner" w:date="2025-07-20T16:34:00Z"/>
          <w:rFonts w:ascii="Times New Roman" w:eastAsia="Times New Roman" w:hAnsi="Times New Roman" w:cs="Times New Roman"/>
          <w:kern w:val="0"/>
          <w14:ligatures w14:val="none"/>
        </w:rPr>
      </w:pPr>
    </w:p>
    <w:p w14:paraId="34FA2797" w14:textId="2959EC22" w:rsidR="002140A8" w:rsidRDefault="000117AB" w:rsidP="009A7945">
      <w:pPr>
        <w:spacing w:after="0" w:line="240" w:lineRule="auto"/>
        <w:rPr>
          <w:ins w:id="154" w:author="David Turner" w:date="2025-07-20T16:34:00Z"/>
          <w:rFonts w:ascii="Times New Roman" w:eastAsia="Times New Roman" w:hAnsi="Times New Roman" w:cs="Times New Roman"/>
          <w:kern w:val="0"/>
          <w14:ligatures w14:val="none"/>
        </w:rPr>
      </w:pPr>
      <w:r w:rsidRPr="009A7945">
        <w:rPr>
          <w:rFonts w:ascii="Times New Roman" w:eastAsia="Times New Roman" w:hAnsi="Times New Roman" w:cs="Times New Roman"/>
          <w:kern w:val="0"/>
          <w14:ligatures w14:val="none"/>
        </w:rPr>
        <w:t>Tenco</w:t>
      </w:r>
      <w:ins w:id="155" w:author="David Turner" w:date="2025-07-20T16:21:00Z">
        <w:r w:rsidR="00233C68">
          <w:rPr>
            <w:rFonts w:ascii="Times New Roman" w:eastAsia="Times New Roman" w:hAnsi="Times New Roman" w:cs="Times New Roman"/>
            <w:kern w:val="0"/>
            <w14:ligatures w14:val="none"/>
          </w:rPr>
          <w:t xml:space="preserve"> </w:t>
        </w:r>
      </w:ins>
      <w:del w:id="156" w:author="David Turner" w:date="2025-07-20T16:21:00Z">
        <w:r w:rsidRPr="009A7945" w:rsidDel="00233C68">
          <w:rPr>
            <w:rFonts w:ascii="Times New Roman" w:eastAsia="Times New Roman" w:hAnsi="Times New Roman" w:cs="Times New Roman"/>
            <w:kern w:val="0"/>
            <w14:ligatures w14:val="none"/>
          </w:rPr>
          <w:delText xml:space="preserve">'s expertise is demonstrated by the </w:delText>
        </w:r>
      </w:del>
      <w:r w:rsidRPr="009A7945">
        <w:rPr>
          <w:rFonts w:ascii="Times New Roman" w:eastAsia="Times New Roman" w:hAnsi="Times New Roman" w:cs="Times New Roman"/>
          <w:kern w:val="0"/>
          <w14:ligatures w14:val="none"/>
        </w:rPr>
        <w:t>develop</w:t>
      </w:r>
      <w:ins w:id="157" w:author="David Turner" w:date="2025-07-20T16:37:00Z">
        <w:r w:rsidR="009E0F26">
          <w:rPr>
            <w:rFonts w:ascii="Times New Roman" w:eastAsia="Times New Roman" w:hAnsi="Times New Roman" w:cs="Times New Roman"/>
            <w:kern w:val="0"/>
            <w14:ligatures w14:val="none"/>
          </w:rPr>
          <w:t>s</w:t>
        </w:r>
      </w:ins>
      <w:ins w:id="158" w:author="David Turner" w:date="2025-07-20T16:21:00Z">
        <w:r w:rsidR="00233C68">
          <w:rPr>
            <w:rFonts w:ascii="Times New Roman" w:eastAsia="Times New Roman" w:hAnsi="Times New Roman" w:cs="Times New Roman"/>
            <w:kern w:val="0"/>
            <w14:ligatures w14:val="none"/>
          </w:rPr>
          <w:t xml:space="preserve"> the quantitative a</w:t>
        </w:r>
      </w:ins>
      <w:ins w:id="159" w:author="David Turner" w:date="2025-07-20T16:22:00Z">
        <w:r w:rsidR="00233C68">
          <w:rPr>
            <w:rFonts w:ascii="Times New Roman" w:eastAsia="Times New Roman" w:hAnsi="Times New Roman" w:cs="Times New Roman"/>
            <w:kern w:val="0"/>
            <w14:ligatures w14:val="none"/>
          </w:rPr>
          <w:t xml:space="preserve">nd qualification </w:t>
        </w:r>
      </w:ins>
      <w:del w:id="160" w:author="David Turner" w:date="2025-07-20T16:22:00Z">
        <w:r w:rsidRPr="009A7945" w:rsidDel="00233C68">
          <w:rPr>
            <w:rFonts w:ascii="Times New Roman" w:eastAsia="Times New Roman" w:hAnsi="Times New Roman" w:cs="Times New Roman"/>
            <w:kern w:val="0"/>
            <w14:ligatures w14:val="none"/>
          </w:rPr>
          <w:delText xml:space="preserve">ment of the </w:delText>
        </w:r>
      </w:del>
      <w:r w:rsidRPr="009A7945">
        <w:rPr>
          <w:rFonts w:ascii="Times New Roman" w:eastAsia="Times New Roman" w:hAnsi="Times New Roman" w:cs="Times New Roman"/>
          <w:kern w:val="0"/>
          <w14:ligatures w14:val="none"/>
        </w:rPr>
        <w:t xml:space="preserve">standards and limits that govern </w:t>
      </w:r>
      <w:ins w:id="161" w:author="David Turner" w:date="2025-07-20T16:27:00Z">
        <w:r w:rsidR="003164FB">
          <w:rPr>
            <w:rFonts w:ascii="Times New Roman" w:eastAsia="Times New Roman" w:hAnsi="Times New Roman" w:cs="Times New Roman"/>
            <w:kern w:val="0"/>
            <w14:ligatures w14:val="none"/>
          </w:rPr>
          <w:t xml:space="preserve">railcar procurements and </w:t>
        </w:r>
      </w:ins>
      <w:r w:rsidRPr="009A7945">
        <w:rPr>
          <w:rFonts w:ascii="Times New Roman" w:eastAsia="Times New Roman" w:hAnsi="Times New Roman" w:cs="Times New Roman"/>
          <w:kern w:val="0"/>
          <w14:ligatures w14:val="none"/>
        </w:rPr>
        <w:t xml:space="preserve">EMI </w:t>
      </w:r>
      <w:ins w:id="162" w:author="David Turner" w:date="2025-07-20T16:27:00Z">
        <w:r w:rsidR="003164FB">
          <w:rPr>
            <w:rFonts w:ascii="Times New Roman" w:eastAsia="Times New Roman" w:hAnsi="Times New Roman" w:cs="Times New Roman"/>
            <w:kern w:val="0"/>
            <w14:ligatures w14:val="none"/>
          </w:rPr>
          <w:t xml:space="preserve">qualification </w:t>
        </w:r>
      </w:ins>
      <w:del w:id="163" w:author="David Turner" w:date="2025-07-20T16:27:00Z">
        <w:r w:rsidRPr="009A7945" w:rsidDel="003164FB">
          <w:rPr>
            <w:rFonts w:ascii="Times New Roman" w:eastAsia="Times New Roman" w:hAnsi="Times New Roman" w:cs="Times New Roman"/>
            <w:kern w:val="0"/>
            <w14:ligatures w14:val="none"/>
          </w:rPr>
          <w:delText xml:space="preserve">testing </w:delText>
        </w:r>
      </w:del>
      <w:r w:rsidRPr="009A7945">
        <w:rPr>
          <w:rFonts w:ascii="Times New Roman" w:eastAsia="Times New Roman" w:hAnsi="Times New Roman" w:cs="Times New Roman"/>
          <w:kern w:val="0"/>
          <w14:ligatures w14:val="none"/>
        </w:rPr>
        <w:t xml:space="preserve">for major transit authorities. </w:t>
      </w:r>
      <w:ins w:id="164" w:author="David Turner" w:date="2025-07-20T16:34:00Z">
        <w:r w:rsidR="00D84450">
          <w:rPr>
            <w:rFonts w:ascii="Times New Roman" w:eastAsia="Times New Roman" w:hAnsi="Times New Roman" w:cs="Times New Roman"/>
            <w:kern w:val="0"/>
            <w14:ligatures w14:val="none"/>
          </w:rPr>
          <w:t xml:space="preserve">Under contract to NYCT, Tenco developed the </w:t>
        </w:r>
      </w:ins>
      <w:ins w:id="165" w:author="David Turner" w:date="2025-07-20T16:35:00Z">
        <w:r w:rsidR="00D84450" w:rsidRPr="00D84450">
          <w:rPr>
            <w:rFonts w:ascii="Times New Roman" w:eastAsia="Times New Roman" w:hAnsi="Times New Roman" w:cs="Times New Roman"/>
            <w:kern w:val="0"/>
            <w14:ligatures w14:val="none"/>
          </w:rPr>
          <w:t>NYCT AC Train EMC Standard and associated Conducted EMI Test Procedure</w:t>
        </w:r>
        <w:r w:rsidR="00D84450">
          <w:rPr>
            <w:rFonts w:ascii="Times New Roman" w:eastAsia="Times New Roman" w:hAnsi="Times New Roman" w:cs="Times New Roman"/>
            <w:kern w:val="0"/>
            <w14:ligatures w14:val="none"/>
          </w:rPr>
          <w:t xml:space="preserve">, which </w:t>
        </w:r>
        <w:proofErr w:type="gramStart"/>
        <w:r w:rsidR="00D84450">
          <w:rPr>
            <w:rFonts w:ascii="Times New Roman" w:eastAsia="Times New Roman" w:hAnsi="Times New Roman" w:cs="Times New Roman"/>
            <w:kern w:val="0"/>
            <w14:ligatures w14:val="none"/>
          </w:rPr>
          <w:t>govern</w:t>
        </w:r>
        <w:proofErr w:type="gramEnd"/>
        <w:r w:rsidR="00D84450">
          <w:rPr>
            <w:rFonts w:ascii="Times New Roman" w:eastAsia="Times New Roman" w:hAnsi="Times New Roman" w:cs="Times New Roman"/>
            <w:kern w:val="0"/>
            <w14:ligatures w14:val="none"/>
          </w:rPr>
          <w:t xml:space="preserve"> the procurement of all railcars and third-rail connected wayside electronic equipment including energy storage systems</w:t>
        </w:r>
        <w:r w:rsidR="00D84450" w:rsidRPr="00D84450">
          <w:rPr>
            <w:rFonts w:ascii="Times New Roman" w:eastAsia="Times New Roman" w:hAnsi="Times New Roman" w:cs="Times New Roman"/>
            <w:kern w:val="0"/>
            <w14:ligatures w14:val="none"/>
          </w:rPr>
          <w:t>.</w:t>
        </w:r>
      </w:ins>
      <w:ins w:id="166" w:author="David Turner" w:date="2025-07-20T16:37:00Z">
        <w:r w:rsidR="009E0F26">
          <w:rPr>
            <w:rFonts w:ascii="Times New Roman" w:eastAsia="Times New Roman" w:hAnsi="Times New Roman" w:cs="Times New Roman"/>
            <w:kern w:val="0"/>
            <w14:ligatures w14:val="none"/>
          </w:rPr>
          <w:t xml:space="preserve">  Tenco provided similar service for </w:t>
        </w:r>
        <w:r w:rsidR="009E0F26">
          <w:rPr>
            <w:rFonts w:ascii="Times New Roman" w:eastAsia="Times New Roman" w:hAnsi="Times New Roman" w:cs="Times New Roman"/>
            <w:kern w:val="0"/>
            <w14:ligatures w14:val="none"/>
          </w:rPr>
          <w:t>LA Metro</w:t>
        </w:r>
        <w:r w:rsidR="009E0F26">
          <w:rPr>
            <w:rFonts w:ascii="Times New Roman" w:eastAsia="Times New Roman" w:hAnsi="Times New Roman" w:cs="Times New Roman"/>
            <w:kern w:val="0"/>
            <w14:ligatures w14:val="none"/>
          </w:rPr>
          <w:t xml:space="preserve"> for both its heavy rail subway lines and light rail lines</w:t>
        </w:r>
        <w:r w:rsidR="009E0F26">
          <w:rPr>
            <w:rFonts w:ascii="Times New Roman" w:eastAsia="Times New Roman" w:hAnsi="Times New Roman" w:cs="Times New Roman"/>
            <w:kern w:val="0"/>
            <w14:ligatures w14:val="none"/>
          </w:rPr>
          <w:t xml:space="preserve">, </w:t>
        </w:r>
        <w:r w:rsidR="009E0F26">
          <w:rPr>
            <w:rFonts w:ascii="Times New Roman" w:eastAsia="Times New Roman" w:hAnsi="Times New Roman" w:cs="Times New Roman"/>
            <w:kern w:val="0"/>
            <w14:ligatures w14:val="none"/>
          </w:rPr>
          <w:t xml:space="preserve">and for </w:t>
        </w:r>
        <w:r w:rsidR="009E0F26">
          <w:rPr>
            <w:rFonts w:ascii="Times New Roman" w:eastAsia="Times New Roman" w:hAnsi="Times New Roman" w:cs="Times New Roman"/>
            <w:kern w:val="0"/>
            <w14:ligatures w14:val="none"/>
          </w:rPr>
          <w:t>MBTA, Sacramento RT, Edmonton, etc</w:t>
        </w:r>
        <w:r w:rsidR="009E0F26">
          <w:rPr>
            <w:rFonts w:ascii="Times New Roman" w:eastAsia="Times New Roman" w:hAnsi="Times New Roman" w:cs="Times New Roman"/>
            <w:kern w:val="0"/>
            <w14:ligatures w14:val="none"/>
          </w:rPr>
          <w:t>.</w:t>
        </w:r>
      </w:ins>
    </w:p>
    <w:p w14:paraId="195226BF" w14:textId="77777777" w:rsidR="002140A8" w:rsidRDefault="002140A8" w:rsidP="009A7945">
      <w:pPr>
        <w:spacing w:after="0" w:line="240" w:lineRule="auto"/>
        <w:rPr>
          <w:ins w:id="167" w:author="David Turner" w:date="2025-07-20T16:34:00Z"/>
          <w:rFonts w:ascii="Times New Roman" w:eastAsia="Times New Roman" w:hAnsi="Times New Roman" w:cs="Times New Roman"/>
          <w:kern w:val="0"/>
          <w14:ligatures w14:val="none"/>
        </w:rPr>
      </w:pPr>
    </w:p>
    <w:p w14:paraId="7E2C588A" w14:textId="727C9B9D" w:rsidR="002A166C" w:rsidRDefault="00233C68" w:rsidP="00A06E45">
      <w:pPr>
        <w:spacing w:after="0" w:line="240" w:lineRule="auto"/>
        <w:rPr>
          <w:ins w:id="168" w:author="David Turner" w:date="2025-07-20T16:42:00Z"/>
          <w:rFonts w:ascii="Times New Roman" w:eastAsia="Times New Roman" w:hAnsi="Times New Roman" w:cs="Times New Roman"/>
          <w:kern w:val="0"/>
          <w14:ligatures w14:val="none"/>
        </w:rPr>
        <w:pPrChange w:id="169" w:author="David Turner" w:date="2025-07-20T16:41:00Z">
          <w:pPr>
            <w:numPr>
              <w:numId w:val="5"/>
            </w:numPr>
            <w:tabs>
              <w:tab w:val="num" w:pos="720"/>
            </w:tabs>
            <w:spacing w:after="0" w:line="240" w:lineRule="auto"/>
            <w:ind w:left="720" w:hanging="360"/>
          </w:pPr>
        </w:pPrChange>
      </w:pPr>
      <w:ins w:id="170" w:author="David Turner" w:date="2025-07-20T16:23:00Z">
        <w:r>
          <w:rPr>
            <w:rFonts w:ascii="Times New Roman" w:eastAsia="Times New Roman" w:hAnsi="Times New Roman" w:cs="Times New Roman"/>
            <w:kern w:val="0"/>
            <w14:ligatures w14:val="none"/>
          </w:rPr>
          <w:t>Tenco perform</w:t>
        </w:r>
      </w:ins>
      <w:ins w:id="171" w:author="David Turner" w:date="2025-07-20T16:37:00Z">
        <w:r w:rsidR="009E0F26">
          <w:rPr>
            <w:rFonts w:ascii="Times New Roman" w:eastAsia="Times New Roman" w:hAnsi="Times New Roman" w:cs="Times New Roman"/>
            <w:kern w:val="0"/>
            <w14:ligatures w14:val="none"/>
          </w:rPr>
          <w:t>s</w:t>
        </w:r>
      </w:ins>
      <w:ins w:id="172" w:author="David Turner" w:date="2025-07-20T16:23:00Z">
        <w:r>
          <w:rPr>
            <w:rFonts w:ascii="Times New Roman" w:eastAsia="Times New Roman" w:hAnsi="Times New Roman" w:cs="Times New Roman"/>
            <w:kern w:val="0"/>
            <w14:ligatures w14:val="none"/>
          </w:rPr>
          <w:t xml:space="preserve"> </w:t>
        </w:r>
      </w:ins>
      <w:r w:rsidR="000117AB" w:rsidRPr="009A7945">
        <w:rPr>
          <w:rFonts w:ascii="Times New Roman" w:eastAsia="Times New Roman" w:hAnsi="Times New Roman" w:cs="Times New Roman"/>
          <w:kern w:val="0"/>
          <w14:ligatures w14:val="none"/>
        </w:rPr>
        <w:t xml:space="preserve">EMI qualification </w:t>
      </w:r>
      <w:ins w:id="173" w:author="David Turner" w:date="2025-07-20T16:23:00Z">
        <w:r>
          <w:rPr>
            <w:rFonts w:ascii="Times New Roman" w:eastAsia="Times New Roman" w:hAnsi="Times New Roman" w:cs="Times New Roman"/>
            <w:kern w:val="0"/>
            <w14:ligatures w14:val="none"/>
          </w:rPr>
          <w:t xml:space="preserve">programs and tests </w:t>
        </w:r>
      </w:ins>
      <w:del w:id="174" w:author="David Turner" w:date="2025-07-20T16:23:00Z">
        <w:r w:rsidR="000117AB" w:rsidRPr="009A7945" w:rsidDel="00233C68">
          <w:rPr>
            <w:rFonts w:ascii="Times New Roman" w:eastAsia="Times New Roman" w:hAnsi="Times New Roman" w:cs="Times New Roman"/>
            <w:kern w:val="0"/>
            <w14:ligatures w14:val="none"/>
          </w:rPr>
          <w:delText xml:space="preserve">has been provided by Tenco </w:delText>
        </w:r>
      </w:del>
      <w:r w:rsidR="000117AB" w:rsidRPr="009A7945">
        <w:rPr>
          <w:rFonts w:ascii="Times New Roman" w:eastAsia="Times New Roman" w:hAnsi="Times New Roman" w:cs="Times New Roman"/>
          <w:kern w:val="0"/>
          <w14:ligatures w14:val="none"/>
        </w:rPr>
        <w:t xml:space="preserve">for railcars and wayside systems for </w:t>
      </w:r>
      <w:ins w:id="175" w:author="David Turner" w:date="2025-07-20T16:23:00Z">
        <w:r w:rsidR="00916151">
          <w:rPr>
            <w:rFonts w:ascii="Times New Roman" w:eastAsia="Times New Roman" w:hAnsi="Times New Roman" w:cs="Times New Roman"/>
            <w:kern w:val="0"/>
            <w14:ligatures w14:val="none"/>
          </w:rPr>
          <w:t xml:space="preserve">transit operators around the world, </w:t>
        </w:r>
      </w:ins>
      <w:del w:id="176" w:author="David Turner" w:date="2025-07-20T16:23:00Z">
        <w:r w:rsidR="000117AB" w:rsidRPr="009A7945" w:rsidDel="00916151">
          <w:rPr>
            <w:rFonts w:ascii="Times New Roman" w:eastAsia="Times New Roman" w:hAnsi="Times New Roman" w:cs="Times New Roman"/>
            <w:kern w:val="0"/>
            <w14:ligatures w14:val="none"/>
          </w:rPr>
          <w:delText xml:space="preserve">a premier list of agencies, </w:delText>
        </w:r>
      </w:del>
      <w:r w:rsidR="000117AB" w:rsidRPr="009A7945">
        <w:rPr>
          <w:rFonts w:ascii="Times New Roman" w:eastAsia="Times New Roman" w:hAnsi="Times New Roman" w:cs="Times New Roman"/>
          <w:kern w:val="0"/>
          <w14:ligatures w14:val="none"/>
        </w:rPr>
        <w:t>including</w:t>
      </w:r>
      <w:ins w:id="177" w:author="David Turner" w:date="2025-07-20T16:38:00Z">
        <w:r w:rsidR="009E0F26">
          <w:rPr>
            <w:rFonts w:ascii="Times New Roman" w:eastAsia="Times New Roman" w:hAnsi="Times New Roman" w:cs="Times New Roman"/>
            <w:kern w:val="0"/>
            <w14:ligatures w14:val="none"/>
          </w:rPr>
          <w:t xml:space="preserve"> for</w:t>
        </w:r>
      </w:ins>
      <w:r w:rsidR="000117AB" w:rsidRPr="009A7945">
        <w:rPr>
          <w:rFonts w:ascii="Times New Roman" w:eastAsia="Times New Roman" w:hAnsi="Times New Roman" w:cs="Times New Roman"/>
          <w:kern w:val="0"/>
          <w14:ligatures w14:val="none"/>
        </w:rPr>
        <w:t xml:space="preserve"> </w:t>
      </w:r>
      <w:del w:id="178" w:author="David Turner" w:date="2025-07-20T16:24:00Z">
        <w:r w:rsidR="000117AB" w:rsidRPr="009A7945" w:rsidDel="00916151">
          <w:rPr>
            <w:rFonts w:ascii="Times New Roman" w:eastAsia="Times New Roman" w:hAnsi="Times New Roman" w:cs="Times New Roman"/>
            <w:kern w:val="0"/>
            <w14:ligatures w14:val="none"/>
          </w:rPr>
          <w:delText xml:space="preserve">LA Metro, </w:delText>
        </w:r>
      </w:del>
      <w:ins w:id="179" w:author="David Turner" w:date="2025-07-20T16:24:00Z">
        <w:r w:rsidR="00916151">
          <w:rPr>
            <w:rFonts w:ascii="Times New Roman" w:eastAsia="Times New Roman" w:hAnsi="Times New Roman" w:cs="Times New Roman"/>
            <w:kern w:val="0"/>
            <w14:ligatures w14:val="none"/>
          </w:rPr>
          <w:t xml:space="preserve">MTA </w:t>
        </w:r>
      </w:ins>
      <w:r w:rsidR="000117AB" w:rsidRPr="009A7945">
        <w:rPr>
          <w:rFonts w:ascii="Times New Roman" w:eastAsia="Times New Roman" w:hAnsi="Times New Roman" w:cs="Times New Roman"/>
          <w:kern w:val="0"/>
          <w14:ligatures w14:val="none"/>
        </w:rPr>
        <w:t xml:space="preserve">LIRR, </w:t>
      </w:r>
      <w:ins w:id="180" w:author="David Turner" w:date="2025-07-20T16:24:00Z">
        <w:r w:rsidR="00916151">
          <w:rPr>
            <w:rFonts w:ascii="Times New Roman" w:eastAsia="Times New Roman" w:hAnsi="Times New Roman" w:cs="Times New Roman"/>
            <w:kern w:val="0"/>
            <w14:ligatures w14:val="none"/>
          </w:rPr>
          <w:t xml:space="preserve">MNR, </w:t>
        </w:r>
      </w:ins>
      <w:ins w:id="181" w:author="David Turner" w:date="2025-07-20T16:26:00Z">
        <w:r w:rsidR="003164FB">
          <w:rPr>
            <w:rFonts w:ascii="Times New Roman" w:eastAsia="Times New Roman" w:hAnsi="Times New Roman" w:cs="Times New Roman"/>
            <w:kern w:val="0"/>
            <w14:ligatures w14:val="none"/>
          </w:rPr>
          <w:t xml:space="preserve">and </w:t>
        </w:r>
      </w:ins>
      <w:ins w:id="182" w:author="David Turner" w:date="2025-07-20T16:24:00Z">
        <w:r w:rsidR="00916151">
          <w:rPr>
            <w:rFonts w:ascii="Times New Roman" w:eastAsia="Times New Roman" w:hAnsi="Times New Roman" w:cs="Times New Roman"/>
            <w:kern w:val="0"/>
            <w14:ligatures w14:val="none"/>
          </w:rPr>
          <w:t xml:space="preserve">NYCT, </w:t>
        </w:r>
      </w:ins>
      <w:ins w:id="183" w:author="David Turner" w:date="2025-07-20T16:26:00Z">
        <w:r w:rsidR="003164FB">
          <w:rPr>
            <w:rFonts w:ascii="Times New Roman" w:eastAsia="Times New Roman" w:hAnsi="Times New Roman" w:cs="Times New Roman"/>
            <w:kern w:val="0"/>
            <w14:ligatures w14:val="none"/>
          </w:rPr>
          <w:t xml:space="preserve">and for </w:t>
        </w:r>
      </w:ins>
      <w:ins w:id="184" w:author="David Turner" w:date="2025-07-20T16:24:00Z">
        <w:r w:rsidR="00916151">
          <w:rPr>
            <w:rFonts w:ascii="Times New Roman" w:eastAsia="Times New Roman" w:hAnsi="Times New Roman" w:cs="Times New Roman"/>
            <w:kern w:val="0"/>
            <w14:ligatures w14:val="none"/>
          </w:rPr>
          <w:t xml:space="preserve">Boston </w:t>
        </w:r>
      </w:ins>
      <w:r w:rsidR="000117AB" w:rsidRPr="009A7945">
        <w:rPr>
          <w:rFonts w:ascii="Times New Roman" w:eastAsia="Times New Roman" w:hAnsi="Times New Roman" w:cs="Times New Roman"/>
          <w:kern w:val="0"/>
          <w14:ligatures w14:val="none"/>
        </w:rPr>
        <w:t xml:space="preserve">MBTA, </w:t>
      </w:r>
      <w:ins w:id="185" w:author="David Turner" w:date="2025-07-20T16:31:00Z">
        <w:r w:rsidR="00D859AA">
          <w:rPr>
            <w:rFonts w:ascii="Times New Roman" w:eastAsia="Times New Roman" w:hAnsi="Times New Roman" w:cs="Times New Roman"/>
            <w:kern w:val="0"/>
            <w14:ligatures w14:val="none"/>
          </w:rPr>
          <w:t xml:space="preserve">Calgary CT, Chicago CTA, </w:t>
        </w:r>
      </w:ins>
      <w:ins w:id="186" w:author="David Turner" w:date="2025-07-20T16:32:00Z">
        <w:r w:rsidR="00D859AA">
          <w:rPr>
            <w:rFonts w:ascii="Times New Roman" w:eastAsia="Times New Roman" w:hAnsi="Times New Roman" w:cs="Times New Roman"/>
            <w:kern w:val="0"/>
            <w14:ligatures w14:val="none"/>
          </w:rPr>
          <w:t xml:space="preserve">Chicago Metra, </w:t>
        </w:r>
      </w:ins>
      <w:ins w:id="187" w:author="David Turner" w:date="2025-07-20T16:25:00Z">
        <w:r w:rsidR="00916151">
          <w:rPr>
            <w:rFonts w:ascii="Times New Roman" w:eastAsia="Times New Roman" w:hAnsi="Times New Roman" w:cs="Times New Roman"/>
            <w:kern w:val="0"/>
            <w14:ligatures w14:val="none"/>
          </w:rPr>
          <w:t xml:space="preserve">Edmonton </w:t>
        </w:r>
      </w:ins>
      <w:ins w:id="188" w:author="David Turner" w:date="2025-07-20T16:26:00Z">
        <w:r w:rsidR="00916151">
          <w:rPr>
            <w:rFonts w:ascii="Times New Roman" w:eastAsia="Times New Roman" w:hAnsi="Times New Roman" w:cs="Times New Roman"/>
            <w:kern w:val="0"/>
            <w14:ligatures w14:val="none"/>
          </w:rPr>
          <w:t xml:space="preserve">ETS, </w:t>
        </w:r>
      </w:ins>
      <w:ins w:id="189" w:author="David Turner" w:date="2025-07-20T16:40:00Z">
        <w:r w:rsidR="00A06E45">
          <w:rPr>
            <w:rFonts w:ascii="Times New Roman" w:eastAsia="Times New Roman" w:hAnsi="Times New Roman" w:cs="Times New Roman"/>
            <w:kern w:val="0"/>
            <w14:ligatures w14:val="none"/>
          </w:rPr>
          <w:t xml:space="preserve">Houston METRO, </w:t>
        </w:r>
      </w:ins>
      <w:ins w:id="190" w:author="David Turner" w:date="2025-07-20T16:32:00Z">
        <w:r w:rsidR="00D859AA">
          <w:rPr>
            <w:rFonts w:ascii="Times New Roman" w:eastAsia="Times New Roman" w:hAnsi="Times New Roman" w:cs="Times New Roman"/>
            <w:kern w:val="0"/>
            <w14:ligatures w14:val="none"/>
          </w:rPr>
          <w:t xml:space="preserve">Indiana NICTD, </w:t>
        </w:r>
      </w:ins>
      <w:ins w:id="191" w:author="David Turner" w:date="2025-07-20T16:26:00Z">
        <w:r w:rsidR="003164FB">
          <w:rPr>
            <w:rFonts w:ascii="Times New Roman" w:eastAsia="Times New Roman" w:hAnsi="Times New Roman" w:cs="Times New Roman"/>
            <w:kern w:val="0"/>
            <w14:ligatures w14:val="none"/>
          </w:rPr>
          <w:t xml:space="preserve">Jakarta MRTJ, </w:t>
        </w:r>
      </w:ins>
      <w:ins w:id="192" w:author="David Turner" w:date="2025-07-20T16:24:00Z">
        <w:r w:rsidR="00916151">
          <w:rPr>
            <w:rFonts w:ascii="Times New Roman" w:eastAsia="Times New Roman" w:hAnsi="Times New Roman" w:cs="Times New Roman"/>
            <w:kern w:val="0"/>
            <w14:ligatures w14:val="none"/>
          </w:rPr>
          <w:t>L</w:t>
        </w:r>
      </w:ins>
      <w:ins w:id="193" w:author="David Turner" w:date="2025-07-20T16:25:00Z">
        <w:r w:rsidR="00916151">
          <w:rPr>
            <w:rFonts w:ascii="Times New Roman" w:eastAsia="Times New Roman" w:hAnsi="Times New Roman" w:cs="Times New Roman"/>
            <w:kern w:val="0"/>
            <w14:ligatures w14:val="none"/>
          </w:rPr>
          <w:t xml:space="preserve">A Metro, </w:t>
        </w:r>
      </w:ins>
      <w:ins w:id="194" w:author="David Turner" w:date="2025-07-20T16:28:00Z">
        <w:r w:rsidR="00A35CC1">
          <w:rPr>
            <w:rFonts w:ascii="Times New Roman" w:eastAsia="Times New Roman" w:hAnsi="Times New Roman" w:cs="Times New Roman"/>
            <w:kern w:val="0"/>
            <w14:ligatures w14:val="none"/>
          </w:rPr>
          <w:t xml:space="preserve">Montreal RTM, </w:t>
        </w:r>
      </w:ins>
      <w:del w:id="195" w:author="David Turner" w:date="2025-07-20T16:24:00Z">
        <w:r w:rsidR="000117AB" w:rsidRPr="009A7945" w:rsidDel="00916151">
          <w:rPr>
            <w:rFonts w:ascii="Times New Roman" w:eastAsia="Times New Roman" w:hAnsi="Times New Roman" w:cs="Times New Roman"/>
            <w:kern w:val="0"/>
            <w14:ligatures w14:val="none"/>
          </w:rPr>
          <w:delText xml:space="preserve">MNR, NYCT, and </w:delText>
        </w:r>
      </w:del>
      <w:ins w:id="196" w:author="David Turner" w:date="2025-07-20T16:24:00Z">
        <w:r w:rsidR="00916151">
          <w:rPr>
            <w:rFonts w:ascii="Times New Roman" w:eastAsia="Times New Roman" w:hAnsi="Times New Roman" w:cs="Times New Roman"/>
            <w:kern w:val="0"/>
            <w14:ligatures w14:val="none"/>
          </w:rPr>
          <w:t xml:space="preserve">Philadelphia </w:t>
        </w:r>
      </w:ins>
      <w:r w:rsidR="000117AB" w:rsidRPr="009A7945">
        <w:rPr>
          <w:rFonts w:ascii="Times New Roman" w:eastAsia="Times New Roman" w:hAnsi="Times New Roman" w:cs="Times New Roman"/>
          <w:kern w:val="0"/>
          <w14:ligatures w14:val="none"/>
        </w:rPr>
        <w:t>SEPTA</w:t>
      </w:r>
      <w:ins w:id="197" w:author="David Turner" w:date="2025-07-20T16:25:00Z">
        <w:r w:rsidR="00916151">
          <w:rPr>
            <w:rFonts w:ascii="Times New Roman" w:eastAsia="Times New Roman" w:hAnsi="Times New Roman" w:cs="Times New Roman"/>
            <w:kern w:val="0"/>
            <w14:ligatures w14:val="none"/>
          </w:rPr>
          <w:t>,</w:t>
        </w:r>
      </w:ins>
      <w:ins w:id="198" w:author="David Turner" w:date="2025-07-20T16:27:00Z">
        <w:r w:rsidR="003164FB">
          <w:rPr>
            <w:rFonts w:ascii="Times New Roman" w:eastAsia="Times New Roman" w:hAnsi="Times New Roman" w:cs="Times New Roman"/>
            <w:kern w:val="0"/>
            <w14:ligatures w14:val="none"/>
          </w:rPr>
          <w:t xml:space="preserve"> </w:t>
        </w:r>
      </w:ins>
      <w:ins w:id="199" w:author="David Turner" w:date="2025-07-20T16:28:00Z">
        <w:r w:rsidR="003164FB">
          <w:rPr>
            <w:rFonts w:ascii="Times New Roman" w:eastAsia="Times New Roman" w:hAnsi="Times New Roman" w:cs="Times New Roman"/>
            <w:kern w:val="0"/>
            <w14:ligatures w14:val="none"/>
          </w:rPr>
          <w:t xml:space="preserve">Phoenix Valley Metro, </w:t>
        </w:r>
      </w:ins>
      <w:ins w:id="200" w:author="David Turner" w:date="2025-07-20T16:25:00Z">
        <w:r w:rsidR="00916151">
          <w:rPr>
            <w:rFonts w:ascii="Times New Roman" w:eastAsia="Times New Roman" w:hAnsi="Times New Roman" w:cs="Times New Roman"/>
            <w:kern w:val="0"/>
            <w14:ligatures w14:val="none"/>
          </w:rPr>
          <w:t xml:space="preserve">Pittsburgh PRT, </w:t>
        </w:r>
      </w:ins>
      <w:ins w:id="201" w:author="David Turner" w:date="2025-07-20T16:30:00Z">
        <w:r w:rsidR="00D859AA">
          <w:rPr>
            <w:rFonts w:ascii="Times New Roman" w:eastAsia="Times New Roman" w:hAnsi="Times New Roman" w:cs="Times New Roman"/>
            <w:kern w:val="0"/>
            <w14:ligatures w14:val="none"/>
          </w:rPr>
          <w:t xml:space="preserve">Portland Tri-Met, </w:t>
        </w:r>
      </w:ins>
      <w:ins w:id="202" w:author="David Turner" w:date="2025-07-20T16:26:00Z">
        <w:r w:rsidR="003164FB">
          <w:rPr>
            <w:rFonts w:ascii="Times New Roman" w:eastAsia="Times New Roman" w:hAnsi="Times New Roman" w:cs="Times New Roman"/>
            <w:kern w:val="0"/>
            <w14:ligatures w14:val="none"/>
          </w:rPr>
          <w:t xml:space="preserve">Sacramento RT, </w:t>
        </w:r>
      </w:ins>
      <w:ins w:id="203" w:author="David Turner" w:date="2025-07-20T16:31:00Z">
        <w:r w:rsidR="00D859AA">
          <w:rPr>
            <w:rFonts w:ascii="Times New Roman" w:eastAsia="Times New Roman" w:hAnsi="Times New Roman" w:cs="Times New Roman"/>
            <w:kern w:val="0"/>
            <w14:ligatures w14:val="none"/>
          </w:rPr>
          <w:t xml:space="preserve">Salt Lake UTA, </w:t>
        </w:r>
      </w:ins>
      <w:ins w:id="204" w:author="David Turner" w:date="2025-07-20T16:25:00Z">
        <w:r w:rsidR="00916151">
          <w:rPr>
            <w:rFonts w:ascii="Times New Roman" w:eastAsia="Times New Roman" w:hAnsi="Times New Roman" w:cs="Times New Roman"/>
            <w:kern w:val="0"/>
            <w14:ligatures w14:val="none"/>
          </w:rPr>
          <w:t>SF BART</w:t>
        </w:r>
      </w:ins>
      <w:ins w:id="205" w:author="David Turner" w:date="2025-07-20T16:26:00Z">
        <w:r w:rsidR="003164FB">
          <w:rPr>
            <w:rFonts w:ascii="Times New Roman" w:eastAsia="Times New Roman" w:hAnsi="Times New Roman" w:cs="Times New Roman"/>
            <w:kern w:val="0"/>
            <w14:ligatures w14:val="none"/>
          </w:rPr>
          <w:t xml:space="preserve">, </w:t>
        </w:r>
      </w:ins>
      <w:ins w:id="206" w:author="David Turner" w:date="2025-07-20T16:28:00Z">
        <w:r w:rsidR="003164FB">
          <w:rPr>
            <w:rFonts w:ascii="Times New Roman" w:eastAsia="Times New Roman" w:hAnsi="Times New Roman" w:cs="Times New Roman"/>
            <w:kern w:val="0"/>
            <w14:ligatures w14:val="none"/>
          </w:rPr>
          <w:t xml:space="preserve">Sonoma SMART, </w:t>
        </w:r>
      </w:ins>
      <w:ins w:id="207" w:author="David Turner" w:date="2025-07-20T16:26:00Z">
        <w:r w:rsidR="003164FB">
          <w:rPr>
            <w:rFonts w:ascii="Times New Roman" w:eastAsia="Times New Roman" w:hAnsi="Times New Roman" w:cs="Times New Roman"/>
            <w:kern w:val="0"/>
            <w14:ligatures w14:val="none"/>
          </w:rPr>
          <w:t>Taiwan TRA</w:t>
        </w:r>
      </w:ins>
      <w:ins w:id="208" w:author="David Turner" w:date="2025-07-20T16:28:00Z">
        <w:r w:rsidR="00A35CC1">
          <w:rPr>
            <w:rFonts w:ascii="Times New Roman" w:eastAsia="Times New Roman" w:hAnsi="Times New Roman" w:cs="Times New Roman"/>
            <w:kern w:val="0"/>
            <w14:ligatures w14:val="none"/>
          </w:rPr>
          <w:t xml:space="preserve">, Toronto </w:t>
        </w:r>
        <w:proofErr w:type="spellStart"/>
        <w:r w:rsidR="00A35CC1">
          <w:rPr>
            <w:rFonts w:ascii="Times New Roman" w:eastAsia="Times New Roman" w:hAnsi="Times New Roman" w:cs="Times New Roman"/>
            <w:kern w:val="0"/>
            <w14:ligatures w14:val="none"/>
          </w:rPr>
          <w:t>Metrolinx</w:t>
        </w:r>
      </w:ins>
      <w:proofErr w:type="spellEnd"/>
      <w:ins w:id="209" w:author="David Turner" w:date="2025-07-20T16:50:00Z">
        <w:r w:rsidR="008B1B49">
          <w:rPr>
            <w:rFonts w:ascii="Times New Roman" w:eastAsia="Times New Roman" w:hAnsi="Times New Roman" w:cs="Times New Roman"/>
            <w:kern w:val="0"/>
            <w14:ligatures w14:val="none"/>
          </w:rPr>
          <w:t>, and Washington DC WMATA</w:t>
        </w:r>
      </w:ins>
      <w:r w:rsidR="000117AB" w:rsidRPr="009A7945">
        <w:rPr>
          <w:rFonts w:ascii="Times New Roman" w:eastAsia="Times New Roman" w:hAnsi="Times New Roman" w:cs="Times New Roman"/>
          <w:kern w:val="0"/>
          <w14:ligatures w14:val="none"/>
        </w:rPr>
        <w:t>.</w:t>
      </w:r>
      <w:ins w:id="210" w:author="David Turner" w:date="2025-07-20T16:38:00Z">
        <w:r w:rsidR="009E0F26">
          <w:rPr>
            <w:rFonts w:ascii="Times New Roman" w:eastAsia="Times New Roman" w:hAnsi="Times New Roman" w:cs="Times New Roman"/>
            <w:kern w:val="0"/>
            <w14:ligatures w14:val="none"/>
          </w:rPr>
          <w:t xml:space="preserve">  Tenco works for transit agencies, for </w:t>
        </w:r>
        <w:proofErr w:type="spellStart"/>
        <w:r w:rsidR="009E0F26">
          <w:rPr>
            <w:rFonts w:ascii="Times New Roman" w:eastAsia="Times New Roman" w:hAnsi="Times New Roman" w:cs="Times New Roman"/>
            <w:kern w:val="0"/>
            <w14:ligatures w14:val="none"/>
          </w:rPr>
          <w:t>carbuilders</w:t>
        </w:r>
        <w:proofErr w:type="spellEnd"/>
        <w:r w:rsidR="009E0F26">
          <w:rPr>
            <w:rFonts w:ascii="Times New Roman" w:eastAsia="Times New Roman" w:hAnsi="Times New Roman" w:cs="Times New Roman"/>
            <w:kern w:val="0"/>
            <w14:ligatures w14:val="none"/>
          </w:rPr>
          <w:t xml:space="preserve">, and for equipment suppliers, </w:t>
        </w:r>
      </w:ins>
      <w:ins w:id="211" w:author="David Turner" w:date="2025-07-20T16:39:00Z">
        <w:r w:rsidR="00A06E45">
          <w:rPr>
            <w:rFonts w:ascii="Times New Roman" w:eastAsia="Times New Roman" w:hAnsi="Times New Roman" w:cs="Times New Roman"/>
            <w:kern w:val="0"/>
            <w14:ligatures w14:val="none"/>
          </w:rPr>
          <w:t xml:space="preserve">so </w:t>
        </w:r>
      </w:ins>
      <w:ins w:id="212" w:author="David Turner" w:date="2025-07-20T16:38:00Z">
        <w:r w:rsidR="009E0F26">
          <w:rPr>
            <w:rFonts w:ascii="Times New Roman" w:eastAsia="Times New Roman" w:hAnsi="Times New Roman" w:cs="Times New Roman"/>
            <w:kern w:val="0"/>
            <w14:ligatures w14:val="none"/>
          </w:rPr>
          <w:t>fully understands the challenges of each participant entity</w:t>
        </w:r>
      </w:ins>
      <w:ins w:id="213" w:author="David Turner" w:date="2025-07-20T16:39:00Z">
        <w:r w:rsidR="00A06E45">
          <w:rPr>
            <w:rFonts w:ascii="Times New Roman" w:eastAsia="Times New Roman" w:hAnsi="Times New Roman" w:cs="Times New Roman"/>
            <w:kern w:val="0"/>
            <w14:ligatures w14:val="none"/>
          </w:rPr>
          <w:t>, and develops practical solutions to achieve all stakeholder requirements.</w:t>
        </w:r>
      </w:ins>
      <w:ins w:id="214" w:author="David Turner" w:date="2025-07-20T16:40:00Z">
        <w:r w:rsidR="00A06E45">
          <w:rPr>
            <w:rFonts w:ascii="Times New Roman" w:eastAsia="Times New Roman" w:hAnsi="Times New Roman" w:cs="Times New Roman"/>
            <w:kern w:val="0"/>
            <w14:ligatures w14:val="none"/>
          </w:rPr>
          <w:t xml:space="preserve">  </w:t>
        </w:r>
        <w:proofErr w:type="spellStart"/>
        <w:r w:rsidR="00A06E45">
          <w:rPr>
            <w:rFonts w:ascii="Times New Roman" w:eastAsia="Times New Roman" w:hAnsi="Times New Roman" w:cs="Times New Roman"/>
            <w:kern w:val="0"/>
            <w14:ligatures w14:val="none"/>
          </w:rPr>
          <w:t>Tenco’s</w:t>
        </w:r>
        <w:proofErr w:type="spellEnd"/>
        <w:r w:rsidR="00A06E45">
          <w:rPr>
            <w:rFonts w:ascii="Times New Roman" w:eastAsia="Times New Roman" w:hAnsi="Times New Roman" w:cs="Times New Roman"/>
            <w:kern w:val="0"/>
            <w14:ligatures w14:val="none"/>
          </w:rPr>
          <w:t xml:space="preserve"> work covers</w:t>
        </w:r>
      </w:ins>
      <w:ins w:id="215" w:author="David Turner" w:date="2025-07-20T16:41:00Z">
        <w:r w:rsidR="002A166C">
          <w:rPr>
            <w:rFonts w:ascii="Times New Roman" w:eastAsia="Times New Roman" w:hAnsi="Times New Roman" w:cs="Times New Roman"/>
            <w:kern w:val="0"/>
            <w14:ligatures w14:val="none"/>
          </w:rPr>
          <w:t>:</w:t>
        </w:r>
      </w:ins>
    </w:p>
    <w:p w14:paraId="6AD66FB7" w14:textId="3C744D98" w:rsidR="002A166C" w:rsidRDefault="002A166C" w:rsidP="002A166C">
      <w:pPr>
        <w:pStyle w:val="ListParagraph"/>
        <w:numPr>
          <w:ilvl w:val="0"/>
          <w:numId w:val="7"/>
        </w:numPr>
        <w:spacing w:after="0" w:line="240" w:lineRule="auto"/>
        <w:rPr>
          <w:ins w:id="216" w:author="David Turner" w:date="2025-07-20T16:42:00Z"/>
          <w:rFonts w:ascii="Times New Roman" w:eastAsia="Times New Roman" w:hAnsi="Times New Roman" w:cs="Times New Roman"/>
          <w:kern w:val="0"/>
          <w14:ligatures w14:val="none"/>
        </w:rPr>
      </w:pPr>
      <w:ins w:id="217" w:author="David Turner" w:date="2025-07-20T16:42:00Z">
        <w:r>
          <w:rPr>
            <w:rFonts w:ascii="Times New Roman" w:eastAsia="Times New Roman" w:hAnsi="Times New Roman" w:cs="Times New Roman"/>
            <w:kern w:val="0"/>
            <w14:ligatures w14:val="none"/>
          </w:rPr>
          <w:t>N</w:t>
        </w:r>
        <w:r w:rsidRPr="002A166C">
          <w:rPr>
            <w:rFonts w:ascii="Times New Roman" w:eastAsia="Times New Roman" w:hAnsi="Times New Roman" w:cs="Times New Roman"/>
            <w:kern w:val="0"/>
            <w14:ligatures w14:val="none"/>
          </w:rPr>
          <w:t xml:space="preserve">ew light rail, heavy rail, commuter, and high-speed EMU </w:t>
        </w:r>
        <w:proofErr w:type="spellStart"/>
        <w:r w:rsidRPr="002A166C">
          <w:rPr>
            <w:rFonts w:ascii="Times New Roman" w:eastAsia="Times New Roman" w:hAnsi="Times New Roman" w:cs="Times New Roman"/>
            <w:kern w:val="0"/>
            <w14:ligatures w14:val="none"/>
          </w:rPr>
          <w:t>trainsets</w:t>
        </w:r>
        <w:proofErr w:type="spellEnd"/>
        <w:r w:rsidRPr="002A166C">
          <w:rPr>
            <w:rFonts w:ascii="Times New Roman" w:eastAsia="Times New Roman" w:hAnsi="Times New Roman" w:cs="Times New Roman"/>
            <w:kern w:val="0"/>
            <w14:ligatures w14:val="none"/>
          </w:rPr>
          <w:t xml:space="preserve"> as well as DMUs and streetcars</w:t>
        </w:r>
      </w:ins>
    </w:p>
    <w:p w14:paraId="0569A1A5" w14:textId="6119DBFC" w:rsidR="002A166C" w:rsidRDefault="002A166C" w:rsidP="002A166C">
      <w:pPr>
        <w:pStyle w:val="ListParagraph"/>
        <w:numPr>
          <w:ilvl w:val="0"/>
          <w:numId w:val="7"/>
        </w:numPr>
        <w:spacing w:after="0" w:line="240" w:lineRule="auto"/>
        <w:rPr>
          <w:ins w:id="218" w:author="David Turner" w:date="2025-07-20T16:43:00Z"/>
          <w:rFonts w:ascii="Times New Roman" w:eastAsia="Times New Roman" w:hAnsi="Times New Roman" w:cs="Times New Roman"/>
          <w:kern w:val="0"/>
          <w14:ligatures w14:val="none"/>
        </w:rPr>
      </w:pPr>
      <w:ins w:id="219" w:author="David Turner" w:date="2025-07-20T16:43:00Z">
        <w:r>
          <w:rPr>
            <w:rFonts w:ascii="Times New Roman" w:eastAsia="Times New Roman" w:hAnsi="Times New Roman" w:cs="Times New Roman"/>
            <w:kern w:val="0"/>
            <w14:ligatures w14:val="none"/>
          </w:rPr>
          <w:t>Railcar equipment including propulsion, APS, train control, auxiliary inverters e.g., for HVAC, etc.</w:t>
        </w:r>
      </w:ins>
    </w:p>
    <w:p w14:paraId="2F8DC1A1" w14:textId="77777777" w:rsidR="0064039A" w:rsidRDefault="0064039A" w:rsidP="0064039A">
      <w:pPr>
        <w:pStyle w:val="ListParagraph"/>
        <w:numPr>
          <w:ilvl w:val="0"/>
          <w:numId w:val="7"/>
        </w:numPr>
        <w:spacing w:after="0" w:line="240" w:lineRule="auto"/>
        <w:rPr>
          <w:ins w:id="220" w:author="David Turner" w:date="2025-07-20T16:45:00Z"/>
          <w:rFonts w:ascii="Times New Roman" w:eastAsia="Times New Roman" w:hAnsi="Times New Roman" w:cs="Times New Roman"/>
          <w:kern w:val="0"/>
          <w14:ligatures w14:val="none"/>
        </w:rPr>
        <w:pPrChange w:id="221" w:author="David Turner" w:date="2025-07-20T16:41:00Z">
          <w:pPr>
            <w:spacing w:after="0" w:line="240" w:lineRule="auto"/>
          </w:pPr>
        </w:pPrChange>
      </w:pPr>
      <w:ins w:id="222" w:author="David Turner" w:date="2025-07-20T16:45:00Z">
        <w:r w:rsidRPr="0064039A">
          <w:rPr>
            <w:rFonts w:ascii="Times New Roman" w:eastAsia="Times New Roman" w:hAnsi="Times New Roman" w:cs="Times New Roman"/>
            <w:kern w:val="0"/>
            <w14:ligatures w14:val="none"/>
          </w:rPr>
          <w:t>Railcar and railcar equipment overhauls and upgrades, including mid-life overhauls (e.g., LIRR M7)</w:t>
        </w:r>
      </w:ins>
    </w:p>
    <w:p w14:paraId="24FE0D04" w14:textId="559BCC0B" w:rsidR="0064039A" w:rsidRDefault="00D52357" w:rsidP="0064039A">
      <w:pPr>
        <w:pStyle w:val="ListParagraph"/>
        <w:numPr>
          <w:ilvl w:val="0"/>
          <w:numId w:val="7"/>
        </w:numPr>
        <w:spacing w:after="0" w:line="240" w:lineRule="auto"/>
        <w:rPr>
          <w:ins w:id="223" w:author="David Turner" w:date="2025-07-20T16:45:00Z"/>
          <w:rFonts w:ascii="Times New Roman" w:eastAsia="Times New Roman" w:hAnsi="Times New Roman" w:cs="Times New Roman"/>
          <w:kern w:val="0"/>
          <w14:ligatures w14:val="none"/>
        </w:rPr>
        <w:pPrChange w:id="224" w:author="David Turner" w:date="2025-07-20T16:41:00Z">
          <w:pPr>
            <w:spacing w:after="0" w:line="240" w:lineRule="auto"/>
          </w:pPr>
        </w:pPrChange>
      </w:pPr>
      <w:ins w:id="225" w:author="David Turner" w:date="2025-07-20T16:47:00Z">
        <w:r>
          <w:rPr>
            <w:rFonts w:ascii="Times New Roman" w:eastAsia="Times New Roman" w:hAnsi="Times New Roman" w:cs="Times New Roman"/>
            <w:kern w:val="0"/>
            <w14:ligatures w14:val="none"/>
          </w:rPr>
          <w:t>A</w:t>
        </w:r>
        <w:r>
          <w:rPr>
            <w:rFonts w:ascii="Times New Roman" w:eastAsia="Times New Roman" w:hAnsi="Times New Roman" w:cs="Times New Roman"/>
            <w:kern w:val="0"/>
            <w14:ligatures w14:val="none"/>
          </w:rPr>
          <w:t xml:space="preserve">dapting AC train programs to provide </w:t>
        </w:r>
        <w:r>
          <w:rPr>
            <w:rFonts w:ascii="Times New Roman" w:eastAsia="Times New Roman" w:hAnsi="Times New Roman" w:cs="Times New Roman"/>
            <w:kern w:val="0"/>
            <w14:ligatures w14:val="none"/>
          </w:rPr>
          <w:t xml:space="preserve">EMC </w:t>
        </w:r>
        <w:r>
          <w:rPr>
            <w:rFonts w:ascii="Times New Roman" w:eastAsia="Times New Roman" w:hAnsi="Times New Roman" w:cs="Times New Roman"/>
            <w:kern w:val="0"/>
            <w14:ligatures w14:val="none"/>
          </w:rPr>
          <w:t>track circuit protection</w:t>
        </w:r>
        <w:r>
          <w:rPr>
            <w:rFonts w:ascii="Times New Roman" w:eastAsia="Times New Roman" w:hAnsi="Times New Roman" w:cs="Times New Roman"/>
            <w:kern w:val="0"/>
            <w14:ligatures w14:val="none"/>
          </w:rPr>
          <w:t xml:space="preserve"> for </w:t>
        </w:r>
        <w:proofErr w:type="spellStart"/>
        <w:r>
          <w:rPr>
            <w:rFonts w:ascii="Times New Roman" w:eastAsia="Times New Roman" w:hAnsi="Times New Roman" w:cs="Times New Roman"/>
            <w:kern w:val="0"/>
            <w14:ligatures w14:val="none"/>
          </w:rPr>
          <w:t>w</w:t>
        </w:r>
      </w:ins>
      <w:ins w:id="226" w:author="David Turner" w:date="2025-07-20T16:45:00Z">
        <w:r w:rsidR="0064039A">
          <w:rPr>
            <w:rFonts w:ascii="Times New Roman" w:eastAsia="Times New Roman" w:hAnsi="Times New Roman" w:cs="Times New Roman"/>
            <w:kern w:val="0"/>
            <w14:ligatures w14:val="none"/>
          </w:rPr>
          <w:t>orkcars</w:t>
        </w:r>
        <w:proofErr w:type="spellEnd"/>
        <w:r w:rsidR="0064039A">
          <w:rPr>
            <w:rFonts w:ascii="Times New Roman" w:eastAsia="Times New Roman" w:hAnsi="Times New Roman" w:cs="Times New Roman"/>
            <w:kern w:val="0"/>
            <w14:ligatures w14:val="none"/>
          </w:rPr>
          <w:t xml:space="preserve"> </w:t>
        </w:r>
      </w:ins>
      <w:ins w:id="227" w:author="David Turner" w:date="2025-07-20T16:47:00Z">
        <w:r>
          <w:rPr>
            <w:rFonts w:ascii="Times New Roman" w:eastAsia="Times New Roman" w:hAnsi="Times New Roman" w:cs="Times New Roman"/>
            <w:kern w:val="0"/>
            <w14:ligatures w14:val="none"/>
          </w:rPr>
          <w:t xml:space="preserve">operating at </w:t>
        </w:r>
      </w:ins>
      <w:ins w:id="228" w:author="David Turner" w:date="2025-07-20T16:45:00Z">
        <w:r w:rsidR="0064039A">
          <w:rPr>
            <w:rFonts w:ascii="Times New Roman" w:eastAsia="Times New Roman" w:hAnsi="Times New Roman" w:cs="Times New Roman"/>
            <w:kern w:val="0"/>
            <w14:ligatures w14:val="none"/>
          </w:rPr>
          <w:t>NYC</w:t>
        </w:r>
      </w:ins>
      <w:ins w:id="229" w:author="David Turner" w:date="2025-07-20T16:47:00Z">
        <w:r>
          <w:rPr>
            <w:rFonts w:ascii="Times New Roman" w:eastAsia="Times New Roman" w:hAnsi="Times New Roman" w:cs="Times New Roman"/>
            <w:kern w:val="0"/>
            <w14:ligatures w14:val="none"/>
          </w:rPr>
          <w:t>T</w:t>
        </w:r>
      </w:ins>
    </w:p>
    <w:p w14:paraId="215E5994" w14:textId="542E7624" w:rsidR="0064039A" w:rsidRDefault="00D52357" w:rsidP="0064039A">
      <w:pPr>
        <w:pStyle w:val="ListParagraph"/>
        <w:numPr>
          <w:ilvl w:val="0"/>
          <w:numId w:val="7"/>
        </w:numPr>
        <w:spacing w:after="0" w:line="240" w:lineRule="auto"/>
        <w:rPr>
          <w:ins w:id="230" w:author="David Turner" w:date="2025-07-20T16:47:00Z"/>
          <w:rFonts w:ascii="Times New Roman" w:eastAsia="Times New Roman" w:hAnsi="Times New Roman" w:cs="Times New Roman"/>
          <w:kern w:val="0"/>
          <w14:ligatures w14:val="none"/>
        </w:rPr>
        <w:pPrChange w:id="231" w:author="David Turner" w:date="2025-07-20T16:41:00Z">
          <w:pPr>
            <w:spacing w:after="0" w:line="240" w:lineRule="auto"/>
          </w:pPr>
        </w:pPrChange>
      </w:pPr>
      <w:ins w:id="232" w:author="David Turner" w:date="2025-07-20T16:48:00Z">
        <w:r>
          <w:rPr>
            <w:rFonts w:ascii="Times New Roman" w:eastAsia="Times New Roman" w:hAnsi="Times New Roman" w:cs="Times New Roman"/>
            <w:kern w:val="0"/>
            <w14:ligatures w14:val="none"/>
          </w:rPr>
          <w:t xml:space="preserve">Adapting AC train programs to provide EMC track circuit protection </w:t>
        </w:r>
        <w:r>
          <w:rPr>
            <w:rFonts w:ascii="Times New Roman" w:eastAsia="Times New Roman" w:hAnsi="Times New Roman" w:cs="Times New Roman"/>
            <w:kern w:val="0"/>
            <w14:ligatures w14:val="none"/>
          </w:rPr>
          <w:t>for new third rail connected w</w:t>
        </w:r>
      </w:ins>
      <w:ins w:id="233" w:author="David Turner" w:date="2025-07-20T16:45:00Z">
        <w:r w:rsidR="0064039A">
          <w:rPr>
            <w:rFonts w:ascii="Times New Roman" w:eastAsia="Times New Roman" w:hAnsi="Times New Roman" w:cs="Times New Roman"/>
            <w:kern w:val="0"/>
            <w14:ligatures w14:val="none"/>
          </w:rPr>
          <w:t xml:space="preserve">ayside </w:t>
        </w:r>
      </w:ins>
      <w:ins w:id="234" w:author="David Turner" w:date="2025-07-20T16:48:00Z">
        <w:r>
          <w:rPr>
            <w:rFonts w:ascii="Times New Roman" w:eastAsia="Times New Roman" w:hAnsi="Times New Roman" w:cs="Times New Roman"/>
            <w:kern w:val="0"/>
            <w14:ligatures w14:val="none"/>
          </w:rPr>
          <w:t xml:space="preserve">electronic </w:t>
        </w:r>
      </w:ins>
      <w:ins w:id="235" w:author="David Turner" w:date="2025-07-20T16:45:00Z">
        <w:r w:rsidR="0064039A">
          <w:rPr>
            <w:rFonts w:ascii="Times New Roman" w:eastAsia="Times New Roman" w:hAnsi="Times New Roman" w:cs="Times New Roman"/>
            <w:kern w:val="0"/>
            <w14:ligatures w14:val="none"/>
          </w:rPr>
          <w:t>systems</w:t>
        </w:r>
      </w:ins>
      <w:ins w:id="236" w:author="David Turner" w:date="2025-07-20T16:48:00Z">
        <w:r>
          <w:rPr>
            <w:rFonts w:ascii="Times New Roman" w:eastAsia="Times New Roman" w:hAnsi="Times New Roman" w:cs="Times New Roman"/>
            <w:kern w:val="0"/>
            <w14:ligatures w14:val="none"/>
          </w:rPr>
          <w:t xml:space="preserve">.  </w:t>
        </w:r>
      </w:ins>
      <w:ins w:id="237" w:author="David Turner" w:date="2025-07-20T16:46:00Z">
        <w:r w:rsidR="0064039A">
          <w:rPr>
            <w:rFonts w:ascii="Times New Roman" w:eastAsia="Times New Roman" w:hAnsi="Times New Roman" w:cs="Times New Roman"/>
            <w:kern w:val="0"/>
            <w14:ligatures w14:val="none"/>
          </w:rPr>
          <w:t xml:space="preserve">The work </w:t>
        </w:r>
      </w:ins>
      <w:ins w:id="238" w:author="David Turner" w:date="2025-07-20T16:45:00Z">
        <w:r w:rsidR="0064039A">
          <w:rPr>
            <w:rFonts w:ascii="Times New Roman" w:eastAsia="Times New Roman" w:hAnsi="Times New Roman" w:cs="Times New Roman"/>
            <w:kern w:val="0"/>
            <w14:ligatures w14:val="none"/>
          </w:rPr>
          <w:t>start</w:t>
        </w:r>
      </w:ins>
      <w:ins w:id="239" w:author="David Turner" w:date="2025-07-20T16:46:00Z">
        <w:r w:rsidR="0064039A">
          <w:rPr>
            <w:rFonts w:ascii="Times New Roman" w:eastAsia="Times New Roman" w:hAnsi="Times New Roman" w:cs="Times New Roman"/>
            <w:kern w:val="0"/>
            <w14:ligatures w14:val="none"/>
          </w:rPr>
          <w:t xml:space="preserve">ed </w:t>
        </w:r>
      </w:ins>
      <w:ins w:id="240" w:author="David Turner" w:date="2025-07-20T16:45:00Z">
        <w:r w:rsidR="0064039A">
          <w:rPr>
            <w:rFonts w:ascii="Times New Roman" w:eastAsia="Times New Roman" w:hAnsi="Times New Roman" w:cs="Times New Roman"/>
            <w:kern w:val="0"/>
            <w14:ligatures w14:val="none"/>
          </w:rPr>
          <w:t>in 2000 with the first flywheel energy storage system demonstration at NYCT</w:t>
        </w:r>
        <w:r w:rsidR="0064039A" w:rsidRPr="0064039A">
          <w:rPr>
            <w:rFonts w:ascii="Times New Roman" w:eastAsia="Times New Roman" w:hAnsi="Times New Roman" w:cs="Times New Roman"/>
            <w:kern w:val="0"/>
            <w14:ligatures w14:val="none"/>
          </w:rPr>
          <w:t xml:space="preserve">, and </w:t>
        </w:r>
        <w:r w:rsidR="0064039A">
          <w:rPr>
            <w:rFonts w:ascii="Times New Roman" w:eastAsia="Times New Roman" w:hAnsi="Times New Roman" w:cs="Times New Roman"/>
            <w:kern w:val="0"/>
            <w14:ligatures w14:val="none"/>
          </w:rPr>
          <w:t>continu</w:t>
        </w:r>
      </w:ins>
      <w:ins w:id="241" w:author="David Turner" w:date="2025-07-20T16:46:00Z">
        <w:r w:rsidR="0064039A">
          <w:rPr>
            <w:rFonts w:ascii="Times New Roman" w:eastAsia="Times New Roman" w:hAnsi="Times New Roman" w:cs="Times New Roman"/>
            <w:kern w:val="0"/>
            <w14:ligatures w14:val="none"/>
          </w:rPr>
          <w:t xml:space="preserve">es now with </w:t>
        </w:r>
      </w:ins>
      <w:ins w:id="242" w:author="David Turner" w:date="2025-07-20T16:45:00Z">
        <w:r w:rsidR="0064039A" w:rsidRPr="0064039A">
          <w:rPr>
            <w:rFonts w:ascii="Times New Roman" w:eastAsia="Times New Roman" w:hAnsi="Times New Roman" w:cs="Times New Roman"/>
            <w:kern w:val="0"/>
            <w14:ligatures w14:val="none"/>
          </w:rPr>
          <w:t xml:space="preserve">ABB's </w:t>
        </w:r>
      </w:ins>
      <w:ins w:id="243" w:author="David Turner" w:date="2025-07-20T16:46:00Z">
        <w:r w:rsidR="0064039A">
          <w:rPr>
            <w:rFonts w:ascii="Times New Roman" w:eastAsia="Times New Roman" w:hAnsi="Times New Roman" w:cs="Times New Roman"/>
            <w:kern w:val="0"/>
            <w14:ligatures w14:val="none"/>
          </w:rPr>
          <w:t xml:space="preserve">ongoing </w:t>
        </w:r>
      </w:ins>
      <w:ins w:id="244" w:author="David Turner" w:date="2025-07-20T16:47:00Z">
        <w:r w:rsidR="0064039A">
          <w:rPr>
            <w:rFonts w:ascii="Times New Roman" w:eastAsia="Times New Roman" w:hAnsi="Times New Roman" w:cs="Times New Roman"/>
            <w:kern w:val="0"/>
            <w14:ligatures w14:val="none"/>
          </w:rPr>
          <w:t xml:space="preserve">NYCT </w:t>
        </w:r>
      </w:ins>
      <w:ins w:id="245" w:author="David Turner" w:date="2025-07-20T16:46:00Z">
        <w:r w:rsidR="0064039A">
          <w:rPr>
            <w:rFonts w:ascii="Times New Roman" w:eastAsia="Times New Roman" w:hAnsi="Times New Roman" w:cs="Times New Roman"/>
            <w:kern w:val="0"/>
            <w14:ligatures w14:val="none"/>
          </w:rPr>
          <w:t xml:space="preserve">Smart Battery </w:t>
        </w:r>
      </w:ins>
      <w:ins w:id="246" w:author="David Turner" w:date="2025-07-20T16:47:00Z">
        <w:r w:rsidR="0064039A">
          <w:rPr>
            <w:rFonts w:ascii="Times New Roman" w:eastAsia="Times New Roman" w:hAnsi="Times New Roman" w:cs="Times New Roman"/>
            <w:kern w:val="0"/>
            <w14:ligatures w14:val="none"/>
          </w:rPr>
          <w:t>System project.</w:t>
        </w:r>
      </w:ins>
    </w:p>
    <w:p w14:paraId="7B38BBFB" w14:textId="15771C8C" w:rsidR="00D52357" w:rsidRDefault="00D52357">
      <w:pPr>
        <w:rPr>
          <w:ins w:id="247" w:author="David Turner" w:date="2025-07-20T16:48:00Z"/>
          <w:rFonts w:ascii="Times New Roman" w:eastAsia="Times New Roman" w:hAnsi="Times New Roman" w:cs="Times New Roman"/>
          <w:kern w:val="0"/>
          <w14:ligatures w14:val="none"/>
        </w:rPr>
      </w:pPr>
      <w:ins w:id="248" w:author="David Turner" w:date="2025-07-20T16:48:00Z">
        <w:r>
          <w:rPr>
            <w:rFonts w:ascii="Times New Roman" w:eastAsia="Times New Roman" w:hAnsi="Times New Roman" w:cs="Times New Roman"/>
            <w:kern w:val="0"/>
            <w14:ligatures w14:val="none"/>
          </w:rPr>
          <w:br w:type="page"/>
        </w:r>
      </w:ins>
    </w:p>
    <w:p w14:paraId="158ED5B1" w14:textId="77777777" w:rsidR="00171A34" w:rsidDel="0064039A" w:rsidRDefault="00171A34" w:rsidP="0064039A">
      <w:pPr>
        <w:numPr>
          <w:ilvl w:val="0"/>
          <w:numId w:val="7"/>
        </w:numPr>
        <w:spacing w:after="0" w:line="240" w:lineRule="auto"/>
        <w:rPr>
          <w:del w:id="249" w:author="David Turner" w:date="2025-07-20T16:40:00Z"/>
          <w:rFonts w:ascii="Times New Roman" w:eastAsia="Times New Roman" w:hAnsi="Times New Roman" w:cs="Times New Roman"/>
          <w:kern w:val="0"/>
          <w14:ligatures w14:val="none"/>
        </w:rPr>
        <w:pPrChange w:id="250" w:author="David Turner" w:date="2025-07-20T16:42:00Z">
          <w:pPr>
            <w:numPr>
              <w:numId w:val="5"/>
            </w:numPr>
            <w:tabs>
              <w:tab w:val="num" w:pos="720"/>
            </w:tabs>
            <w:spacing w:after="0" w:line="240" w:lineRule="auto"/>
            <w:ind w:left="720" w:hanging="360"/>
          </w:pPr>
        </w:pPrChange>
      </w:pPr>
    </w:p>
    <w:p w14:paraId="3C416592" w14:textId="767C4C00" w:rsidR="000117AB" w:rsidRPr="009A7945" w:rsidDel="00A06E45" w:rsidRDefault="000117AB" w:rsidP="00A06E45">
      <w:pPr>
        <w:spacing w:after="0" w:line="240" w:lineRule="auto"/>
        <w:rPr>
          <w:del w:id="251" w:author="David Turner" w:date="2025-07-20T16:40:00Z"/>
          <w:rFonts w:ascii="Times New Roman" w:eastAsia="Times New Roman" w:hAnsi="Times New Roman" w:cs="Times New Roman"/>
          <w:kern w:val="0"/>
          <w14:ligatures w14:val="none"/>
        </w:rPr>
        <w:pPrChange w:id="252" w:author="David Turner" w:date="2025-07-20T16:41:00Z">
          <w:pPr>
            <w:spacing w:after="0" w:line="240" w:lineRule="auto"/>
          </w:pPr>
        </w:pPrChange>
      </w:pPr>
      <w:del w:id="253" w:author="David Turner" w:date="2025-07-20T16:40:00Z">
        <w:r w:rsidRPr="009A7945" w:rsidDel="00A06E45">
          <w:rPr>
            <w:rFonts w:ascii="Times New Roman" w:eastAsia="Times New Roman" w:hAnsi="Times New Roman" w:cs="Times New Roman"/>
            <w:b/>
            <w:bCs/>
            <w:kern w:val="0"/>
            <w14:ligatures w14:val="none"/>
          </w:rPr>
          <w:delText>Foundational Expertise:</w:delText>
        </w:r>
      </w:del>
    </w:p>
    <w:p w14:paraId="1FDCD94F" w14:textId="1F43938D" w:rsidR="002140A8" w:rsidRPr="009A7945" w:rsidDel="00A06E45" w:rsidRDefault="000117AB" w:rsidP="00A06E45">
      <w:pPr>
        <w:spacing w:after="0" w:line="240" w:lineRule="auto"/>
        <w:rPr>
          <w:del w:id="254" w:author="David Turner" w:date="2025-07-20T16:40:00Z"/>
          <w:rFonts w:ascii="Times New Roman" w:eastAsia="Times New Roman" w:hAnsi="Times New Roman" w:cs="Times New Roman"/>
          <w:kern w:val="0"/>
          <w14:ligatures w14:val="none"/>
        </w:rPr>
        <w:pPrChange w:id="255" w:author="David Turner" w:date="2025-07-20T16:41:00Z">
          <w:pPr>
            <w:numPr>
              <w:numId w:val="5"/>
            </w:numPr>
            <w:tabs>
              <w:tab w:val="num" w:pos="720"/>
            </w:tabs>
            <w:spacing w:after="0" w:line="240" w:lineRule="auto"/>
            <w:ind w:left="720" w:hanging="360"/>
          </w:pPr>
        </w:pPrChange>
      </w:pPr>
      <w:del w:id="256" w:author="David Turner" w:date="2025-07-20T16:40:00Z">
        <w:r w:rsidRPr="009A7945" w:rsidDel="00A06E45">
          <w:rPr>
            <w:rFonts w:ascii="Times New Roman" w:eastAsia="Times New Roman" w:hAnsi="Times New Roman" w:cs="Times New Roman"/>
            <w:b/>
            <w:bCs/>
            <w:kern w:val="0"/>
            <w14:ligatures w14:val="none"/>
          </w:rPr>
          <w:delText>Standard and Limit Development:</w:delText>
        </w:r>
        <w:r w:rsidRPr="009A7945" w:rsidDel="00A06E45">
          <w:rPr>
            <w:rFonts w:ascii="Times New Roman" w:eastAsia="Times New Roman" w:hAnsi="Times New Roman" w:cs="Times New Roman"/>
            <w:kern w:val="0"/>
            <w14:ligatures w14:val="none"/>
          </w:rPr>
          <w:delText xml:space="preserve"> Tenco was retained by New York City Transit (NYCT) to develop the </w:delText>
        </w:r>
        <w:r w:rsidRPr="009A7945" w:rsidDel="00A06E45">
          <w:rPr>
            <w:rFonts w:ascii="Times New Roman" w:eastAsia="Times New Roman" w:hAnsi="Times New Roman" w:cs="Times New Roman"/>
            <w:b/>
            <w:bCs/>
            <w:kern w:val="0"/>
            <w14:ligatures w14:val="none"/>
          </w:rPr>
          <w:delText>AC Train EMC Standard</w:delText>
        </w:r>
        <w:r w:rsidRPr="009A7945" w:rsidDel="00A06E45">
          <w:rPr>
            <w:rFonts w:ascii="Times New Roman" w:eastAsia="Times New Roman" w:hAnsi="Times New Roman" w:cs="Times New Roman"/>
            <w:kern w:val="0"/>
            <w14:ligatures w14:val="none"/>
          </w:rPr>
          <w:delText xml:space="preserve"> and the associated </w:delText>
        </w:r>
        <w:r w:rsidRPr="009A7945" w:rsidDel="00A06E45">
          <w:rPr>
            <w:rFonts w:ascii="Times New Roman" w:eastAsia="Times New Roman" w:hAnsi="Times New Roman" w:cs="Times New Roman"/>
            <w:b/>
            <w:bCs/>
            <w:kern w:val="0"/>
            <w14:ligatures w14:val="none"/>
          </w:rPr>
          <w:delText>Conducted EMI Test Procedure</w:delText>
        </w:r>
        <w:r w:rsidRPr="009A7945" w:rsidDel="00A06E45">
          <w:rPr>
            <w:rFonts w:ascii="Times New Roman" w:eastAsia="Times New Roman" w:hAnsi="Times New Roman" w:cs="Times New Roman"/>
            <w:kern w:val="0"/>
            <w14:ligatures w14:val="none"/>
          </w:rPr>
          <w:delText>. Similarly, assessments were performed by Tenco to establish the EMI susceptibility limits for all of LA Metro's heavy and light rail lines. This foundational work provides Tenco with a comprehensive understanding of the fundamental principles required to ensure system-wide electromagnetic compatibility.</w:delText>
        </w:r>
      </w:del>
    </w:p>
    <w:p w14:paraId="0E715E03" w14:textId="2A59F71D" w:rsidR="000117AB" w:rsidRPr="009A7945" w:rsidDel="0064039A" w:rsidRDefault="000117AB" w:rsidP="002A166C">
      <w:pPr>
        <w:spacing w:after="0" w:line="240" w:lineRule="auto"/>
        <w:rPr>
          <w:del w:id="257" w:author="David Turner" w:date="2025-07-20T16:44:00Z"/>
          <w:rFonts w:ascii="Times New Roman" w:eastAsia="Times New Roman" w:hAnsi="Times New Roman" w:cs="Times New Roman"/>
          <w:kern w:val="0"/>
          <w14:ligatures w14:val="none"/>
        </w:rPr>
        <w:pPrChange w:id="258" w:author="David Turner" w:date="2025-07-20T16:42:00Z">
          <w:pPr>
            <w:numPr>
              <w:numId w:val="5"/>
            </w:numPr>
            <w:tabs>
              <w:tab w:val="num" w:pos="720"/>
            </w:tabs>
            <w:spacing w:after="0" w:line="240" w:lineRule="auto"/>
            <w:ind w:left="720" w:hanging="360"/>
          </w:pPr>
        </w:pPrChange>
      </w:pPr>
      <w:del w:id="259" w:author="David Turner" w:date="2025-07-20T16:40:00Z">
        <w:r w:rsidRPr="009A7945" w:rsidDel="00A06E45">
          <w:rPr>
            <w:rFonts w:ascii="Times New Roman" w:eastAsia="Times New Roman" w:hAnsi="Times New Roman" w:cs="Times New Roman"/>
            <w:b/>
            <w:bCs/>
            <w:kern w:val="0"/>
            <w14:ligatures w14:val="none"/>
          </w:rPr>
          <w:delText>Diverse System Qualification:</w:delText>
        </w:r>
        <w:r w:rsidRPr="009A7945" w:rsidDel="00A06E45">
          <w:rPr>
            <w:rFonts w:ascii="Times New Roman" w:eastAsia="Times New Roman" w:hAnsi="Times New Roman" w:cs="Times New Roman"/>
            <w:kern w:val="0"/>
            <w14:ligatures w14:val="none"/>
          </w:rPr>
          <w:delText xml:space="preserve"> Tenco's experience encompasses the full spectrum of transit equipment. EMI testing has been performed on numerous </w:delText>
        </w:r>
      </w:del>
      <w:del w:id="260" w:author="David Turner" w:date="2025-07-20T16:41:00Z">
        <w:r w:rsidRPr="009A7945" w:rsidDel="002A166C">
          <w:rPr>
            <w:rFonts w:ascii="Times New Roman" w:eastAsia="Times New Roman" w:hAnsi="Times New Roman" w:cs="Times New Roman"/>
            <w:kern w:val="0"/>
            <w14:ligatures w14:val="none"/>
          </w:rPr>
          <w:delText>n</w:delText>
        </w:r>
      </w:del>
      <w:del w:id="261" w:author="David Turner" w:date="2025-07-20T16:42:00Z">
        <w:r w:rsidRPr="009A7945" w:rsidDel="002A166C">
          <w:rPr>
            <w:rFonts w:ascii="Times New Roman" w:eastAsia="Times New Roman" w:hAnsi="Times New Roman" w:cs="Times New Roman"/>
            <w:kern w:val="0"/>
            <w14:ligatures w14:val="none"/>
          </w:rPr>
          <w:delText>ew trainsets</w:delText>
        </w:r>
      </w:del>
      <w:del w:id="262" w:author="David Turner" w:date="2025-07-20T16:43:00Z">
        <w:r w:rsidRPr="009A7945" w:rsidDel="002A166C">
          <w:rPr>
            <w:rFonts w:ascii="Times New Roman" w:eastAsia="Times New Roman" w:hAnsi="Times New Roman" w:cs="Times New Roman"/>
            <w:kern w:val="0"/>
            <w14:ligatures w14:val="none"/>
          </w:rPr>
          <w:delText xml:space="preserve">, </w:delText>
        </w:r>
      </w:del>
      <w:del w:id="263" w:author="David Turner" w:date="2025-07-20T16:44:00Z">
        <w:r w:rsidRPr="009A7945" w:rsidDel="002A166C">
          <w:rPr>
            <w:rFonts w:ascii="Times New Roman" w:eastAsia="Times New Roman" w:hAnsi="Times New Roman" w:cs="Times New Roman"/>
            <w:kern w:val="0"/>
            <w14:ligatures w14:val="none"/>
          </w:rPr>
          <w:delText xml:space="preserve">propulsion </w:delText>
        </w:r>
        <w:r w:rsidRPr="009A7945" w:rsidDel="0064039A">
          <w:rPr>
            <w:rFonts w:ascii="Times New Roman" w:eastAsia="Times New Roman" w:hAnsi="Times New Roman" w:cs="Times New Roman"/>
            <w:kern w:val="0"/>
            <w14:ligatures w14:val="none"/>
          </w:rPr>
          <w:delText>equipment upgrades</w:delText>
        </w:r>
        <w:r w:rsidRPr="009A7945" w:rsidDel="002A166C">
          <w:rPr>
            <w:rFonts w:ascii="Times New Roman" w:eastAsia="Times New Roman" w:hAnsi="Times New Roman" w:cs="Times New Roman"/>
            <w:kern w:val="0"/>
            <w14:ligatures w14:val="none"/>
          </w:rPr>
          <w:delText xml:space="preserve"> have been qualified during </w:delText>
        </w:r>
        <w:r w:rsidRPr="009A7945" w:rsidDel="0064039A">
          <w:rPr>
            <w:rFonts w:ascii="Times New Roman" w:eastAsia="Times New Roman" w:hAnsi="Times New Roman" w:cs="Times New Roman"/>
            <w:kern w:val="0"/>
            <w14:ligatures w14:val="none"/>
          </w:rPr>
          <w:delText>mid-life overhauls (e.g., LIRR M7), and novel wayside systems have been assessed. For instance, a comprehensive EMC Plan was developed for ABB's Wayside Energy Storage System at NYCT, which required careful adaptation of existing standards to address the unique EMI characteristics of this third-rail connected technology.</w:delText>
        </w:r>
      </w:del>
    </w:p>
    <w:p w14:paraId="3A59BE0D" w14:textId="77777777" w:rsidR="002140A8" w:rsidRDefault="002140A8" w:rsidP="009A7945">
      <w:pPr>
        <w:spacing w:after="0" w:line="240" w:lineRule="auto"/>
        <w:rPr>
          <w:ins w:id="264" w:author="David Turner" w:date="2025-07-20T16:33:00Z"/>
          <w:rFonts w:ascii="Times New Roman" w:eastAsia="Times New Roman" w:hAnsi="Times New Roman" w:cs="Times New Roman"/>
          <w:b/>
          <w:bCs/>
          <w:kern w:val="0"/>
          <w14:ligatures w14:val="none"/>
        </w:rPr>
      </w:pPr>
    </w:p>
    <w:p w14:paraId="2E3049CB" w14:textId="3A2F2ABD" w:rsidR="000117AB" w:rsidRDefault="008B1B49" w:rsidP="009A7945">
      <w:pPr>
        <w:spacing w:after="0" w:line="240" w:lineRule="auto"/>
        <w:rPr>
          <w:ins w:id="265" w:author="David Turner" w:date="2025-07-20T16:50:00Z"/>
          <w:rFonts w:ascii="Arial" w:eastAsia="Times New Roman" w:hAnsi="Arial" w:cs="Arial"/>
          <w:b/>
          <w:bCs/>
          <w:kern w:val="0"/>
          <w:sz w:val="20"/>
          <w14:ligatures w14:val="none"/>
        </w:rPr>
      </w:pPr>
      <w:ins w:id="266" w:author="David Turner" w:date="2025-07-20T16:49:00Z">
        <w:r w:rsidRPr="008B1B49">
          <w:rPr>
            <w:rFonts w:ascii="Arial" w:eastAsia="Times New Roman" w:hAnsi="Arial" w:cs="Arial"/>
            <w:b/>
            <w:bCs/>
            <w:kern w:val="0"/>
            <w:sz w:val="20"/>
            <w14:ligatures w14:val="none"/>
          </w:rPr>
          <w:t xml:space="preserve">Tenco </w:t>
        </w:r>
      </w:ins>
      <w:r w:rsidR="000117AB" w:rsidRPr="008B1B49">
        <w:rPr>
          <w:rFonts w:ascii="Arial" w:eastAsia="Times New Roman" w:hAnsi="Arial" w:cs="Arial"/>
          <w:b/>
          <w:bCs/>
          <w:kern w:val="0"/>
          <w:sz w:val="20"/>
          <w14:ligatures w14:val="none"/>
        </w:rPr>
        <w:t xml:space="preserve">EMI </w:t>
      </w:r>
      <w:ins w:id="267" w:author="David Turner" w:date="2025-07-20T17:08:00Z">
        <w:r w:rsidR="00906A94">
          <w:rPr>
            <w:rFonts w:ascii="Arial" w:eastAsia="Times New Roman" w:hAnsi="Arial" w:cs="Arial"/>
            <w:b/>
            <w:bCs/>
            <w:kern w:val="0"/>
            <w:sz w:val="20"/>
            <w14:ligatures w14:val="none"/>
          </w:rPr>
          <w:t xml:space="preserve">Qualification </w:t>
        </w:r>
      </w:ins>
      <w:r w:rsidR="000117AB" w:rsidRPr="008B1B49">
        <w:rPr>
          <w:rFonts w:ascii="Arial" w:eastAsia="Times New Roman" w:hAnsi="Arial" w:cs="Arial"/>
          <w:b/>
          <w:bCs/>
          <w:kern w:val="0"/>
          <w:sz w:val="20"/>
          <w14:ligatures w14:val="none"/>
        </w:rPr>
        <w:t>Test Methodology</w:t>
      </w:r>
      <w:del w:id="268" w:author="David Turner" w:date="2025-07-20T16:50:00Z">
        <w:r w:rsidR="000117AB" w:rsidRPr="008B1B49" w:rsidDel="008B1B49">
          <w:rPr>
            <w:rFonts w:ascii="Arial" w:eastAsia="Times New Roman" w:hAnsi="Arial" w:cs="Arial"/>
            <w:b/>
            <w:bCs/>
            <w:kern w:val="0"/>
            <w:sz w:val="20"/>
            <w14:ligatures w14:val="none"/>
          </w:rPr>
          <w:delText>:</w:delText>
        </w:r>
      </w:del>
    </w:p>
    <w:p w14:paraId="14639313" w14:textId="77777777" w:rsidR="008B1B49" w:rsidRPr="008B1B49" w:rsidRDefault="008B1B49" w:rsidP="009A7945">
      <w:pPr>
        <w:spacing w:after="0" w:line="240" w:lineRule="auto"/>
        <w:rPr>
          <w:rFonts w:ascii="Arial" w:eastAsia="Times New Roman" w:hAnsi="Arial" w:cs="Arial"/>
          <w:kern w:val="0"/>
          <w:sz w:val="20"/>
          <w14:ligatures w14:val="none"/>
        </w:rPr>
      </w:pPr>
    </w:p>
    <w:p w14:paraId="0D8BCD23" w14:textId="4AFDEC2C" w:rsidR="000117AB" w:rsidRDefault="000117AB" w:rsidP="009A7945">
      <w:pPr>
        <w:spacing w:after="0" w:line="240" w:lineRule="auto"/>
        <w:rPr>
          <w:ins w:id="269" w:author="David Turner" w:date="2025-07-20T16:50:00Z"/>
          <w:rFonts w:ascii="Times New Roman" w:eastAsia="Times New Roman" w:hAnsi="Times New Roman" w:cs="Times New Roman"/>
          <w:kern w:val="0"/>
          <w14:ligatures w14:val="none"/>
        </w:rPr>
      </w:pPr>
      <w:r w:rsidRPr="009A7945">
        <w:rPr>
          <w:rFonts w:ascii="Times New Roman" w:eastAsia="Times New Roman" w:hAnsi="Times New Roman" w:cs="Times New Roman"/>
          <w:kern w:val="0"/>
          <w14:ligatures w14:val="none"/>
        </w:rPr>
        <w:t>Tenco</w:t>
      </w:r>
      <w:del w:id="270" w:author="David Turner" w:date="2025-07-20T16:50:00Z">
        <w:r w:rsidRPr="009A7945" w:rsidDel="008B1B49">
          <w:rPr>
            <w:rFonts w:ascii="Times New Roman" w:eastAsia="Times New Roman" w:hAnsi="Times New Roman" w:cs="Times New Roman"/>
            <w:kern w:val="0"/>
            <w14:ligatures w14:val="none"/>
          </w:rPr>
          <w:delText>'s</w:delText>
        </w:r>
      </w:del>
      <w:r w:rsidRPr="009A7945">
        <w:rPr>
          <w:rFonts w:ascii="Times New Roman" w:eastAsia="Times New Roman" w:hAnsi="Times New Roman" w:cs="Times New Roman"/>
          <w:kern w:val="0"/>
          <w14:ligatures w14:val="none"/>
        </w:rPr>
        <w:t xml:space="preserve"> </w:t>
      </w:r>
      <w:ins w:id="271" w:author="David Turner" w:date="2025-07-20T16:51:00Z">
        <w:r w:rsidR="008B1B49">
          <w:rPr>
            <w:rFonts w:ascii="Times New Roman" w:eastAsia="Times New Roman" w:hAnsi="Times New Roman" w:cs="Times New Roman"/>
            <w:kern w:val="0"/>
            <w14:ligatures w14:val="none"/>
          </w:rPr>
          <w:t xml:space="preserve">established and applied its </w:t>
        </w:r>
      </w:ins>
      <w:ins w:id="272" w:author="David Turner" w:date="2025-07-20T16:50:00Z">
        <w:r w:rsidR="008B1B49">
          <w:rPr>
            <w:rFonts w:ascii="Times New Roman" w:eastAsia="Times New Roman" w:hAnsi="Times New Roman" w:cs="Times New Roman"/>
            <w:kern w:val="0"/>
            <w14:ligatures w14:val="none"/>
          </w:rPr>
          <w:t xml:space="preserve">EMI qualification </w:t>
        </w:r>
      </w:ins>
      <w:r w:rsidRPr="009A7945">
        <w:rPr>
          <w:rFonts w:ascii="Times New Roman" w:eastAsia="Times New Roman" w:hAnsi="Times New Roman" w:cs="Times New Roman"/>
          <w:kern w:val="0"/>
          <w14:ligatures w14:val="none"/>
        </w:rPr>
        <w:t xml:space="preserve">testing methodology </w:t>
      </w:r>
      <w:ins w:id="273" w:author="David Turner" w:date="2025-07-20T16:51:00Z">
        <w:r w:rsidR="008B1B49">
          <w:rPr>
            <w:rFonts w:ascii="Times New Roman" w:eastAsia="Times New Roman" w:hAnsi="Times New Roman" w:cs="Times New Roman"/>
            <w:kern w:val="0"/>
            <w14:ligatures w14:val="none"/>
          </w:rPr>
          <w:t>at agencies across the US and Canada</w:t>
        </w:r>
      </w:ins>
      <w:ins w:id="274" w:author="David Turner" w:date="2025-07-20T17:08:00Z">
        <w:r w:rsidR="00906A94">
          <w:rPr>
            <w:rFonts w:ascii="Times New Roman" w:eastAsia="Times New Roman" w:hAnsi="Times New Roman" w:cs="Times New Roman"/>
            <w:kern w:val="0"/>
            <w14:ligatures w14:val="none"/>
          </w:rPr>
          <w:t xml:space="preserve">.  The Tenco </w:t>
        </w:r>
      </w:ins>
      <w:ins w:id="275" w:author="David Turner" w:date="2025-07-20T16:51:00Z">
        <w:r w:rsidR="008B1B49">
          <w:rPr>
            <w:rFonts w:ascii="Times New Roman" w:eastAsia="Times New Roman" w:hAnsi="Times New Roman" w:cs="Times New Roman"/>
            <w:kern w:val="0"/>
            <w14:ligatures w14:val="none"/>
          </w:rPr>
          <w:t xml:space="preserve">methodology is frequently incorporated into railcar procurement specifications,  </w:t>
        </w:r>
      </w:ins>
      <w:ins w:id="276" w:author="David Turner" w:date="2025-07-20T16:52:00Z">
        <w:r w:rsidR="008B1B49">
          <w:rPr>
            <w:rFonts w:ascii="Times New Roman" w:eastAsia="Times New Roman" w:hAnsi="Times New Roman" w:cs="Times New Roman"/>
            <w:kern w:val="0"/>
            <w14:ligatures w14:val="none"/>
          </w:rPr>
          <w:t xml:space="preserve">Four basic steps </w:t>
        </w:r>
      </w:ins>
      <w:ins w:id="277" w:author="David Turner" w:date="2025-07-20T17:08:00Z">
        <w:r w:rsidR="00906A94">
          <w:rPr>
            <w:rFonts w:ascii="Times New Roman" w:eastAsia="Times New Roman" w:hAnsi="Times New Roman" w:cs="Times New Roman"/>
            <w:kern w:val="0"/>
            <w14:ligatures w14:val="none"/>
          </w:rPr>
          <w:t xml:space="preserve">yield </w:t>
        </w:r>
      </w:ins>
      <w:ins w:id="278" w:author="David Turner" w:date="2025-07-20T16:52:00Z">
        <w:r w:rsidR="00235942">
          <w:rPr>
            <w:rFonts w:ascii="Times New Roman" w:eastAsia="Times New Roman" w:hAnsi="Times New Roman" w:cs="Times New Roman"/>
            <w:kern w:val="0"/>
            <w14:ligatures w14:val="none"/>
          </w:rPr>
          <w:t xml:space="preserve">clear </w:t>
        </w:r>
      </w:ins>
      <w:del w:id="279" w:author="David Turner" w:date="2025-07-20T16:52:00Z">
        <w:r w:rsidRPr="009A7945" w:rsidDel="00235942">
          <w:rPr>
            <w:rFonts w:ascii="Times New Roman" w:eastAsia="Times New Roman" w:hAnsi="Times New Roman" w:cs="Times New Roman"/>
            <w:kern w:val="0"/>
            <w14:ligatures w14:val="none"/>
          </w:rPr>
          <w:delText xml:space="preserve">is a systematic, four-stage process designed to ensure </w:delText>
        </w:r>
      </w:del>
      <w:ins w:id="280" w:author="David Turner" w:date="2025-07-20T16:52:00Z">
        <w:r w:rsidR="00235942">
          <w:rPr>
            <w:rFonts w:ascii="Times New Roman" w:eastAsia="Times New Roman" w:hAnsi="Times New Roman" w:cs="Times New Roman"/>
            <w:kern w:val="0"/>
            <w14:ligatures w14:val="none"/>
          </w:rPr>
          <w:t xml:space="preserve">and full understanding of risks and objectives, full </w:t>
        </w:r>
      </w:ins>
      <w:del w:id="281" w:author="David Turner" w:date="2025-07-20T16:52:00Z">
        <w:r w:rsidRPr="009A7945" w:rsidDel="00235942">
          <w:rPr>
            <w:rFonts w:ascii="Times New Roman" w:eastAsia="Times New Roman" w:hAnsi="Times New Roman" w:cs="Times New Roman"/>
            <w:kern w:val="0"/>
            <w14:ligatures w14:val="none"/>
          </w:rPr>
          <w:delText xml:space="preserve">comprehensive </w:delText>
        </w:r>
      </w:del>
      <w:r w:rsidRPr="009A7945">
        <w:rPr>
          <w:rFonts w:ascii="Times New Roman" w:eastAsia="Times New Roman" w:hAnsi="Times New Roman" w:cs="Times New Roman"/>
          <w:kern w:val="0"/>
          <w14:ligatures w14:val="none"/>
        </w:rPr>
        <w:t>evaluation</w:t>
      </w:r>
      <w:ins w:id="282" w:author="David Turner" w:date="2025-07-20T16:53:00Z">
        <w:r w:rsidR="00235942">
          <w:rPr>
            <w:rFonts w:ascii="Times New Roman" w:eastAsia="Times New Roman" w:hAnsi="Times New Roman" w:cs="Times New Roman"/>
            <w:kern w:val="0"/>
            <w14:ligatures w14:val="none"/>
          </w:rPr>
          <w:t xml:space="preserve"> of potential emissions and sensitive equipment to be protected</w:t>
        </w:r>
      </w:ins>
      <w:r w:rsidRPr="009A7945">
        <w:rPr>
          <w:rFonts w:ascii="Times New Roman" w:eastAsia="Times New Roman" w:hAnsi="Times New Roman" w:cs="Times New Roman"/>
          <w:kern w:val="0"/>
          <w14:ligatures w14:val="none"/>
        </w:rPr>
        <w:t xml:space="preserve">, </w:t>
      </w:r>
      <w:ins w:id="283" w:author="David Turner" w:date="2025-07-20T17:08:00Z">
        <w:r w:rsidR="00906A94">
          <w:rPr>
            <w:rFonts w:ascii="Times New Roman" w:eastAsia="Times New Roman" w:hAnsi="Times New Roman" w:cs="Times New Roman"/>
            <w:kern w:val="0"/>
            <w14:ligatures w14:val="none"/>
          </w:rPr>
          <w:t>and designs, tests, a</w:t>
        </w:r>
      </w:ins>
      <w:ins w:id="284" w:author="David Turner" w:date="2025-07-20T17:09:00Z">
        <w:r w:rsidR="00906A94">
          <w:rPr>
            <w:rFonts w:ascii="Times New Roman" w:eastAsia="Times New Roman" w:hAnsi="Times New Roman" w:cs="Times New Roman"/>
            <w:kern w:val="0"/>
            <w14:ligatures w14:val="none"/>
          </w:rPr>
          <w:t xml:space="preserve">nalyses, and reports which </w:t>
        </w:r>
      </w:ins>
      <w:ins w:id="285" w:author="David Turner" w:date="2025-07-20T16:53:00Z">
        <w:r w:rsidR="00235942">
          <w:rPr>
            <w:rFonts w:ascii="Times New Roman" w:eastAsia="Times New Roman" w:hAnsi="Times New Roman" w:cs="Times New Roman"/>
            <w:kern w:val="0"/>
            <w14:ligatures w14:val="none"/>
          </w:rPr>
          <w:t>meet</w:t>
        </w:r>
      </w:ins>
      <w:ins w:id="286" w:author="David Turner" w:date="2025-07-20T17:09:00Z">
        <w:r w:rsidR="00906A94">
          <w:rPr>
            <w:rFonts w:ascii="Times New Roman" w:eastAsia="Times New Roman" w:hAnsi="Times New Roman" w:cs="Times New Roman"/>
            <w:kern w:val="0"/>
            <w14:ligatures w14:val="none"/>
          </w:rPr>
          <w:t xml:space="preserve"> </w:t>
        </w:r>
      </w:ins>
      <w:r w:rsidRPr="009A7945">
        <w:rPr>
          <w:rFonts w:ascii="Times New Roman" w:eastAsia="Times New Roman" w:hAnsi="Times New Roman" w:cs="Times New Roman"/>
          <w:kern w:val="0"/>
          <w14:ligatures w14:val="none"/>
        </w:rPr>
        <w:t xml:space="preserve">regulatory </w:t>
      </w:r>
      <w:ins w:id="287" w:author="David Turner" w:date="2025-07-20T17:09:00Z">
        <w:r w:rsidR="00906A94">
          <w:rPr>
            <w:rFonts w:ascii="Times New Roman" w:eastAsia="Times New Roman" w:hAnsi="Times New Roman" w:cs="Times New Roman"/>
            <w:kern w:val="0"/>
            <w14:ligatures w14:val="none"/>
          </w:rPr>
          <w:t xml:space="preserve">and operator </w:t>
        </w:r>
      </w:ins>
      <w:ins w:id="288" w:author="David Turner" w:date="2025-07-20T16:53:00Z">
        <w:r w:rsidR="00235942">
          <w:rPr>
            <w:rFonts w:ascii="Times New Roman" w:eastAsia="Times New Roman" w:hAnsi="Times New Roman" w:cs="Times New Roman"/>
            <w:kern w:val="0"/>
            <w14:ligatures w14:val="none"/>
          </w:rPr>
          <w:t xml:space="preserve">requirements, </w:t>
        </w:r>
      </w:ins>
      <w:del w:id="289" w:author="David Turner" w:date="2025-07-20T16:53:00Z">
        <w:r w:rsidRPr="009A7945" w:rsidDel="00235942">
          <w:rPr>
            <w:rFonts w:ascii="Times New Roman" w:eastAsia="Times New Roman" w:hAnsi="Times New Roman" w:cs="Times New Roman"/>
            <w:kern w:val="0"/>
            <w14:ligatures w14:val="none"/>
          </w:rPr>
          <w:delText xml:space="preserve">compliance, </w:delText>
        </w:r>
      </w:del>
      <w:r w:rsidRPr="009A7945">
        <w:rPr>
          <w:rFonts w:ascii="Times New Roman" w:eastAsia="Times New Roman" w:hAnsi="Times New Roman" w:cs="Times New Roman"/>
          <w:kern w:val="0"/>
          <w14:ligatures w14:val="none"/>
        </w:rPr>
        <w:t xml:space="preserve">and </w:t>
      </w:r>
      <w:ins w:id="290" w:author="David Turner" w:date="2025-07-20T16:53:00Z">
        <w:r w:rsidR="00235942">
          <w:rPr>
            <w:rFonts w:ascii="Times New Roman" w:eastAsia="Times New Roman" w:hAnsi="Times New Roman" w:cs="Times New Roman"/>
            <w:kern w:val="0"/>
            <w14:ligatures w14:val="none"/>
          </w:rPr>
          <w:t>ensur</w:t>
        </w:r>
      </w:ins>
      <w:ins w:id="291" w:author="David Turner" w:date="2025-07-20T17:09:00Z">
        <w:r w:rsidR="00906A94">
          <w:rPr>
            <w:rFonts w:ascii="Times New Roman" w:eastAsia="Times New Roman" w:hAnsi="Times New Roman" w:cs="Times New Roman"/>
            <w:kern w:val="0"/>
            <w14:ligatures w14:val="none"/>
          </w:rPr>
          <w:t xml:space="preserve">e </w:t>
        </w:r>
      </w:ins>
      <w:ins w:id="292" w:author="David Turner" w:date="2025-07-20T16:53:00Z">
        <w:r w:rsidR="00235942">
          <w:rPr>
            <w:rFonts w:ascii="Times New Roman" w:eastAsia="Times New Roman" w:hAnsi="Times New Roman" w:cs="Times New Roman"/>
            <w:kern w:val="0"/>
            <w14:ligatures w14:val="none"/>
          </w:rPr>
          <w:t xml:space="preserve">safe and dependable operation of the target </w:t>
        </w:r>
      </w:ins>
      <w:ins w:id="293" w:author="David Turner" w:date="2025-07-20T16:54:00Z">
        <w:r w:rsidR="00235942">
          <w:rPr>
            <w:rFonts w:ascii="Times New Roman" w:eastAsia="Times New Roman" w:hAnsi="Times New Roman" w:cs="Times New Roman"/>
            <w:kern w:val="0"/>
            <w14:ligatures w14:val="none"/>
          </w:rPr>
          <w:t xml:space="preserve">rail </w:t>
        </w:r>
      </w:ins>
      <w:ins w:id="294" w:author="David Turner" w:date="2025-07-20T17:09:00Z">
        <w:r w:rsidR="00906A94">
          <w:rPr>
            <w:rFonts w:ascii="Times New Roman" w:eastAsia="Times New Roman" w:hAnsi="Times New Roman" w:cs="Times New Roman"/>
            <w:kern w:val="0"/>
            <w14:ligatures w14:val="none"/>
          </w:rPr>
          <w:t xml:space="preserve">equipment and systems.  </w:t>
        </w:r>
      </w:ins>
      <w:del w:id="295" w:author="David Turner" w:date="2025-07-20T16:54:00Z">
        <w:r w:rsidRPr="009A7945" w:rsidDel="00235942">
          <w:rPr>
            <w:rFonts w:ascii="Times New Roman" w:eastAsia="Times New Roman" w:hAnsi="Times New Roman" w:cs="Times New Roman"/>
            <w:kern w:val="0"/>
            <w14:ligatures w14:val="none"/>
          </w:rPr>
          <w:delText>system safety</w:delText>
        </w:r>
      </w:del>
      <w:del w:id="296" w:author="David Turner" w:date="2025-07-20T17:09:00Z">
        <w:r w:rsidRPr="009A7945" w:rsidDel="00906A94">
          <w:rPr>
            <w:rFonts w:ascii="Times New Roman" w:eastAsia="Times New Roman" w:hAnsi="Times New Roman" w:cs="Times New Roman"/>
            <w:kern w:val="0"/>
            <w14:ligatures w14:val="none"/>
          </w:rPr>
          <w:delText>.</w:delText>
        </w:r>
      </w:del>
    </w:p>
    <w:p w14:paraId="316ABC3D" w14:textId="77777777" w:rsidR="008B1B49" w:rsidRPr="009A7945" w:rsidRDefault="008B1B49" w:rsidP="00F85575">
      <w:pPr>
        <w:spacing w:after="0" w:line="240" w:lineRule="auto"/>
        <w:rPr>
          <w:rFonts w:ascii="Times New Roman" w:eastAsia="Times New Roman" w:hAnsi="Times New Roman" w:cs="Times New Roman"/>
          <w:kern w:val="0"/>
          <w14:ligatures w14:val="none"/>
        </w:rPr>
      </w:pPr>
    </w:p>
    <w:p w14:paraId="1D944E9C" w14:textId="5725C458" w:rsidR="00535B2C" w:rsidRDefault="000117AB" w:rsidP="00F85575">
      <w:pPr>
        <w:numPr>
          <w:ilvl w:val="0"/>
          <w:numId w:val="6"/>
        </w:numPr>
        <w:spacing w:after="0" w:line="240" w:lineRule="auto"/>
        <w:rPr>
          <w:ins w:id="297" w:author="David Turner" w:date="2025-07-20T17:12:00Z"/>
          <w:rFonts w:ascii="Times New Roman" w:eastAsia="Times New Roman" w:hAnsi="Times New Roman" w:cs="Times New Roman"/>
          <w:kern w:val="0"/>
          <w14:ligatures w14:val="none"/>
        </w:rPr>
      </w:pPr>
      <w:r w:rsidRPr="009A7945">
        <w:rPr>
          <w:rFonts w:ascii="Times New Roman" w:eastAsia="Times New Roman" w:hAnsi="Times New Roman" w:cs="Times New Roman"/>
          <w:b/>
          <w:bCs/>
          <w:kern w:val="0"/>
          <w14:ligatures w14:val="none"/>
        </w:rPr>
        <w:t>Establish the Framework - The Electromagnetic Compatibility Plan</w:t>
      </w:r>
      <w:del w:id="298" w:author="David Turner" w:date="2025-07-20T17:10:00Z">
        <w:r w:rsidRPr="009A7945" w:rsidDel="00906A94">
          <w:rPr>
            <w:rFonts w:ascii="Times New Roman" w:eastAsia="Times New Roman" w:hAnsi="Times New Roman" w:cs="Times New Roman"/>
            <w:b/>
            <w:bCs/>
            <w:kern w:val="0"/>
            <w14:ligatures w14:val="none"/>
          </w:rPr>
          <w:delText xml:space="preserve"> (EMCP)</w:delText>
        </w:r>
      </w:del>
      <w:r w:rsidRPr="009A7945">
        <w:rPr>
          <w:rFonts w:ascii="Times New Roman" w:eastAsia="Times New Roman" w:hAnsi="Times New Roman" w:cs="Times New Roman"/>
          <w:b/>
          <w:bCs/>
          <w:kern w:val="0"/>
          <w14:ligatures w14:val="none"/>
        </w:rPr>
        <w:t>:</w:t>
      </w:r>
      <w:r w:rsidRPr="009A7945">
        <w:rPr>
          <w:rFonts w:ascii="Times New Roman" w:eastAsia="Times New Roman" w:hAnsi="Times New Roman" w:cs="Times New Roman"/>
          <w:kern w:val="0"/>
          <w14:ligatures w14:val="none"/>
        </w:rPr>
        <w:t xml:space="preserve"> </w:t>
      </w:r>
      <w:ins w:id="299" w:author="David Turner" w:date="2025-07-20T17:09:00Z">
        <w:r w:rsidR="00906A94">
          <w:rPr>
            <w:rFonts w:ascii="Times New Roman" w:eastAsia="Times New Roman" w:hAnsi="Times New Roman" w:cs="Times New Roman"/>
            <w:kern w:val="0"/>
            <w14:ligatures w14:val="none"/>
          </w:rPr>
          <w:t xml:space="preserve"> When working to </w:t>
        </w:r>
      </w:ins>
      <w:ins w:id="300" w:author="David Turner" w:date="2025-07-20T17:10:00Z">
        <w:r w:rsidR="00535B2C">
          <w:rPr>
            <w:rFonts w:ascii="Times New Roman" w:eastAsia="Times New Roman" w:hAnsi="Times New Roman" w:cs="Times New Roman"/>
            <w:kern w:val="0"/>
            <w14:ligatures w14:val="none"/>
          </w:rPr>
          <w:t xml:space="preserve">design, build, and </w:t>
        </w:r>
      </w:ins>
      <w:ins w:id="301" w:author="David Turner" w:date="2025-07-20T17:09:00Z">
        <w:r w:rsidR="00906A94">
          <w:rPr>
            <w:rFonts w:ascii="Times New Roman" w:eastAsia="Times New Roman" w:hAnsi="Times New Roman" w:cs="Times New Roman"/>
            <w:kern w:val="0"/>
            <w14:ligatures w14:val="none"/>
          </w:rPr>
          <w:t>deliver equipment, t</w:t>
        </w:r>
      </w:ins>
      <w:del w:id="302" w:author="David Turner" w:date="2025-07-20T17:09:00Z">
        <w:r w:rsidRPr="009A7945" w:rsidDel="00906A94">
          <w:rPr>
            <w:rFonts w:ascii="Times New Roman" w:eastAsia="Times New Roman" w:hAnsi="Times New Roman" w:cs="Times New Roman"/>
            <w:kern w:val="0"/>
            <w14:ligatures w14:val="none"/>
          </w:rPr>
          <w:delText>T</w:delText>
        </w:r>
      </w:del>
      <w:proofErr w:type="gramStart"/>
      <w:r w:rsidRPr="009A7945">
        <w:rPr>
          <w:rFonts w:ascii="Times New Roman" w:eastAsia="Times New Roman" w:hAnsi="Times New Roman" w:cs="Times New Roman"/>
          <w:kern w:val="0"/>
          <w14:ligatures w14:val="none"/>
        </w:rPr>
        <w:t>he</w:t>
      </w:r>
      <w:proofErr w:type="gramEnd"/>
      <w:r w:rsidRPr="009A7945">
        <w:rPr>
          <w:rFonts w:ascii="Times New Roman" w:eastAsia="Times New Roman" w:hAnsi="Times New Roman" w:cs="Times New Roman"/>
          <w:kern w:val="0"/>
          <w14:ligatures w14:val="none"/>
        </w:rPr>
        <w:t xml:space="preserve"> </w:t>
      </w:r>
      <w:ins w:id="303" w:author="David Turner" w:date="2025-07-20T17:09:00Z">
        <w:r w:rsidR="00906A94">
          <w:rPr>
            <w:rFonts w:ascii="Times New Roman" w:eastAsia="Times New Roman" w:hAnsi="Times New Roman" w:cs="Times New Roman"/>
            <w:kern w:val="0"/>
            <w14:ligatures w14:val="none"/>
          </w:rPr>
          <w:t>first step is t</w:t>
        </w:r>
      </w:ins>
      <w:ins w:id="304" w:author="David Turner" w:date="2025-07-20T17:10:00Z">
        <w:r w:rsidR="00906A94">
          <w:rPr>
            <w:rFonts w:ascii="Times New Roman" w:eastAsia="Times New Roman" w:hAnsi="Times New Roman" w:cs="Times New Roman"/>
            <w:kern w:val="0"/>
            <w14:ligatures w14:val="none"/>
          </w:rPr>
          <w:t xml:space="preserve">o make </w:t>
        </w:r>
      </w:ins>
      <w:del w:id="305" w:author="David Turner" w:date="2025-07-20T17:10:00Z">
        <w:r w:rsidRPr="009A7945" w:rsidDel="00906A94">
          <w:rPr>
            <w:rFonts w:ascii="Times New Roman" w:eastAsia="Times New Roman" w:hAnsi="Times New Roman" w:cs="Times New Roman"/>
            <w:kern w:val="0"/>
            <w14:ligatures w14:val="none"/>
          </w:rPr>
          <w:delText xml:space="preserve">process begins with the development of </w:delText>
        </w:r>
      </w:del>
      <w:r w:rsidRPr="009A7945">
        <w:rPr>
          <w:rFonts w:ascii="Times New Roman" w:eastAsia="Times New Roman" w:hAnsi="Times New Roman" w:cs="Times New Roman"/>
          <w:kern w:val="0"/>
          <w14:ligatures w14:val="none"/>
        </w:rPr>
        <w:t xml:space="preserve">a project-specific </w:t>
      </w:r>
      <w:ins w:id="306" w:author="David Turner" w:date="2025-07-20T17:10:00Z">
        <w:r w:rsidR="00906A94" w:rsidRPr="00906A94">
          <w:rPr>
            <w:rFonts w:ascii="Times New Roman" w:eastAsia="Times New Roman" w:hAnsi="Times New Roman" w:cs="Times New Roman"/>
            <w:kern w:val="0"/>
            <w14:ligatures w14:val="none"/>
          </w:rPr>
          <w:t>Electromagnetic Compatibility Plan (EMCP)</w:t>
        </w:r>
      </w:ins>
      <w:del w:id="307" w:author="David Turner" w:date="2025-07-20T17:10:00Z">
        <w:r w:rsidRPr="009A7945" w:rsidDel="00535B2C">
          <w:rPr>
            <w:rFonts w:ascii="Times New Roman" w:eastAsia="Times New Roman" w:hAnsi="Times New Roman" w:cs="Times New Roman"/>
            <w:kern w:val="0"/>
            <w14:ligatures w14:val="none"/>
          </w:rPr>
          <w:delText>EMCP</w:delText>
        </w:r>
      </w:del>
      <w:r w:rsidRPr="009A7945">
        <w:rPr>
          <w:rFonts w:ascii="Times New Roman" w:eastAsia="Times New Roman" w:hAnsi="Times New Roman" w:cs="Times New Roman"/>
          <w:kern w:val="0"/>
          <w14:ligatures w14:val="none"/>
        </w:rPr>
        <w:t xml:space="preserve">. </w:t>
      </w:r>
      <w:ins w:id="308" w:author="David Turner" w:date="2025-07-20T17:10:00Z">
        <w:r w:rsidR="00535B2C">
          <w:rPr>
            <w:rFonts w:ascii="Times New Roman" w:eastAsia="Times New Roman" w:hAnsi="Times New Roman" w:cs="Times New Roman"/>
            <w:kern w:val="0"/>
            <w14:ligatures w14:val="none"/>
          </w:rPr>
          <w:t xml:space="preserve"> The EMCP lays out the pr</w:t>
        </w:r>
      </w:ins>
      <w:ins w:id="309" w:author="David Turner" w:date="2025-07-20T17:11:00Z">
        <w:r w:rsidR="00535B2C">
          <w:rPr>
            <w:rFonts w:ascii="Times New Roman" w:eastAsia="Times New Roman" w:hAnsi="Times New Roman" w:cs="Times New Roman"/>
            <w:kern w:val="0"/>
            <w14:ligatures w14:val="none"/>
          </w:rPr>
          <w:t xml:space="preserve">ogram, including client and regulatory requirements, applicable standards, planned program activities, </w:t>
        </w:r>
      </w:ins>
      <w:ins w:id="310" w:author="David Turner" w:date="2025-07-20T17:12:00Z">
        <w:r w:rsidR="002F2BC8">
          <w:rPr>
            <w:rFonts w:ascii="Times New Roman" w:eastAsia="Times New Roman" w:hAnsi="Times New Roman" w:cs="Times New Roman"/>
            <w:kern w:val="0"/>
            <w14:ligatures w14:val="none"/>
          </w:rPr>
          <w:t xml:space="preserve">hazards to be resolved and considerations to be recognized, </w:t>
        </w:r>
      </w:ins>
      <w:ins w:id="311" w:author="David Turner" w:date="2025-07-20T17:11:00Z">
        <w:r w:rsidR="00535B2C">
          <w:rPr>
            <w:rFonts w:ascii="Times New Roman" w:eastAsia="Times New Roman" w:hAnsi="Times New Roman" w:cs="Times New Roman"/>
            <w:kern w:val="0"/>
            <w14:ligatures w14:val="none"/>
          </w:rPr>
          <w:t xml:space="preserve">and the definition of deliverables to be developed and </w:t>
        </w:r>
      </w:ins>
      <w:ins w:id="312" w:author="David Turner" w:date="2025-07-20T17:12:00Z">
        <w:r w:rsidR="00535B2C">
          <w:rPr>
            <w:rFonts w:ascii="Times New Roman" w:eastAsia="Times New Roman" w:hAnsi="Times New Roman" w:cs="Times New Roman"/>
            <w:kern w:val="0"/>
            <w14:ligatures w14:val="none"/>
          </w:rPr>
          <w:t xml:space="preserve">ultimate accepted.  Importantly, the </w:t>
        </w:r>
        <w:r w:rsidR="002F2BC8">
          <w:rPr>
            <w:rFonts w:ascii="Times New Roman" w:eastAsia="Times New Roman" w:hAnsi="Times New Roman" w:cs="Times New Roman"/>
            <w:kern w:val="0"/>
            <w14:ligatures w14:val="none"/>
          </w:rPr>
          <w:t>EMCP defines analyses a</w:t>
        </w:r>
      </w:ins>
      <w:ins w:id="313" w:author="David Turner" w:date="2025-07-20T17:13:00Z">
        <w:r w:rsidR="002F2BC8">
          <w:rPr>
            <w:rFonts w:ascii="Times New Roman" w:eastAsia="Times New Roman" w:hAnsi="Times New Roman" w:cs="Times New Roman"/>
            <w:kern w:val="0"/>
            <w14:ligatures w14:val="none"/>
          </w:rPr>
          <w:t>nd tests that will qualify the equipment to be delivered.</w:t>
        </w:r>
      </w:ins>
    </w:p>
    <w:p w14:paraId="2E0DAECC" w14:textId="15B3DA3C" w:rsidR="00235942" w:rsidRPr="009A7945" w:rsidRDefault="000117AB" w:rsidP="00F85575">
      <w:pPr>
        <w:spacing w:after="0" w:line="240" w:lineRule="auto"/>
        <w:ind w:left="720"/>
        <w:rPr>
          <w:rFonts w:ascii="Times New Roman" w:eastAsia="Times New Roman" w:hAnsi="Times New Roman" w:cs="Times New Roman"/>
          <w:kern w:val="0"/>
          <w14:ligatures w14:val="none"/>
        </w:rPr>
      </w:pPr>
      <w:del w:id="314" w:author="David Turner" w:date="2025-07-20T17:12:00Z">
        <w:r w:rsidRPr="009A7945" w:rsidDel="00535B2C">
          <w:rPr>
            <w:rFonts w:ascii="Times New Roman" w:eastAsia="Times New Roman" w:hAnsi="Times New Roman" w:cs="Times New Roman"/>
            <w:kern w:val="0"/>
            <w14:ligatures w14:val="none"/>
          </w:rPr>
          <w:delText>The client's system is reviewed, all applicable standards (e.g., NYCT, IEEE) are identified, and the precise EMI limits for the equipment under test are defined.</w:delText>
        </w:r>
      </w:del>
    </w:p>
    <w:p w14:paraId="0B796BE0" w14:textId="77777777" w:rsidR="00F85575" w:rsidRDefault="000117AB" w:rsidP="00F85575">
      <w:pPr>
        <w:numPr>
          <w:ilvl w:val="0"/>
          <w:numId w:val="6"/>
        </w:numPr>
        <w:spacing w:after="0" w:line="240" w:lineRule="auto"/>
        <w:rPr>
          <w:ins w:id="315" w:author="David Turner" w:date="2025-07-20T17:16:00Z"/>
          <w:rFonts w:ascii="Times New Roman" w:eastAsia="Times New Roman" w:hAnsi="Times New Roman" w:cs="Times New Roman"/>
          <w:kern w:val="0"/>
          <w14:ligatures w14:val="none"/>
        </w:rPr>
      </w:pPr>
      <w:r w:rsidRPr="00F85575">
        <w:rPr>
          <w:rFonts w:ascii="Times New Roman" w:eastAsia="Times New Roman" w:hAnsi="Times New Roman" w:cs="Times New Roman"/>
          <w:b/>
          <w:bCs/>
          <w:kern w:val="0"/>
          <w14:ligatures w14:val="none"/>
        </w:rPr>
        <w:t>Develop Detailed Test Procedures:</w:t>
      </w:r>
      <w:r w:rsidRPr="00F85575">
        <w:rPr>
          <w:rFonts w:ascii="Times New Roman" w:eastAsia="Times New Roman" w:hAnsi="Times New Roman" w:cs="Times New Roman"/>
          <w:kern w:val="0"/>
          <w14:ligatures w14:val="none"/>
        </w:rPr>
        <w:t xml:space="preserve"> </w:t>
      </w:r>
      <w:ins w:id="316" w:author="David Turner" w:date="2025-07-20T17:13:00Z">
        <w:r w:rsidR="002F2BC8" w:rsidRPr="00F85575">
          <w:rPr>
            <w:rFonts w:ascii="Times New Roman" w:eastAsia="Times New Roman" w:hAnsi="Times New Roman" w:cs="Times New Roman"/>
            <w:kern w:val="0"/>
            <w14:ligatures w14:val="none"/>
          </w:rPr>
          <w:t xml:space="preserve"> For tests planned in </w:t>
        </w:r>
      </w:ins>
      <w:del w:id="317" w:author="David Turner" w:date="2025-07-20T17:13:00Z">
        <w:r w:rsidRPr="00F85575" w:rsidDel="002F2BC8">
          <w:rPr>
            <w:rFonts w:ascii="Times New Roman" w:eastAsia="Times New Roman" w:hAnsi="Times New Roman" w:cs="Times New Roman"/>
            <w:kern w:val="0"/>
            <w14:ligatures w14:val="none"/>
          </w:rPr>
          <w:delText xml:space="preserve">Based on </w:delText>
        </w:r>
      </w:del>
      <w:r w:rsidRPr="00F85575">
        <w:rPr>
          <w:rFonts w:ascii="Times New Roman" w:eastAsia="Times New Roman" w:hAnsi="Times New Roman" w:cs="Times New Roman"/>
          <w:kern w:val="0"/>
          <w14:ligatures w14:val="none"/>
        </w:rPr>
        <w:t xml:space="preserve">the </w:t>
      </w:r>
      <w:del w:id="318" w:author="David Turner" w:date="2025-07-20T17:13:00Z">
        <w:r w:rsidRPr="00F85575" w:rsidDel="002F2BC8">
          <w:rPr>
            <w:rFonts w:ascii="Times New Roman" w:eastAsia="Times New Roman" w:hAnsi="Times New Roman" w:cs="Times New Roman"/>
            <w:kern w:val="0"/>
            <w14:ligatures w14:val="none"/>
          </w:rPr>
          <w:delText xml:space="preserve">approved </w:delText>
        </w:r>
      </w:del>
      <w:r w:rsidRPr="00F85575">
        <w:rPr>
          <w:rFonts w:ascii="Times New Roman" w:eastAsia="Times New Roman" w:hAnsi="Times New Roman" w:cs="Times New Roman"/>
          <w:kern w:val="0"/>
          <w14:ligatures w14:val="none"/>
        </w:rPr>
        <w:t xml:space="preserve">EMCP, </w:t>
      </w:r>
      <w:ins w:id="319" w:author="David Turner" w:date="2025-07-20T17:13:00Z">
        <w:r w:rsidR="002F2BC8" w:rsidRPr="00F85575">
          <w:rPr>
            <w:rFonts w:ascii="Times New Roman" w:eastAsia="Times New Roman" w:hAnsi="Times New Roman" w:cs="Times New Roman"/>
            <w:kern w:val="0"/>
            <w14:ligatures w14:val="none"/>
          </w:rPr>
          <w:t>test procedures state the key information, incl</w:t>
        </w:r>
      </w:ins>
      <w:ins w:id="320" w:author="David Turner" w:date="2025-07-20T17:14:00Z">
        <w:r w:rsidR="002F2BC8" w:rsidRPr="00F85575">
          <w:rPr>
            <w:rFonts w:ascii="Times New Roman" w:eastAsia="Times New Roman" w:hAnsi="Times New Roman" w:cs="Times New Roman"/>
            <w:kern w:val="0"/>
            <w14:ligatures w14:val="none"/>
          </w:rPr>
          <w:t xml:space="preserve">uding requirements, pass/fail criteria, </w:t>
        </w:r>
        <w:r w:rsidR="002F2BC8" w:rsidRPr="00F85575">
          <w:rPr>
            <w:rFonts w:ascii="Times New Roman" w:eastAsia="Times New Roman" w:hAnsi="Times New Roman" w:cs="Times New Roman"/>
            <w:kern w:val="0"/>
            <w14:ligatures w14:val="none"/>
          </w:rPr>
          <w:t xml:space="preserve">test </w:t>
        </w:r>
        <w:r w:rsidR="002F2BC8" w:rsidRPr="00F85575">
          <w:rPr>
            <w:rFonts w:ascii="Times New Roman" w:eastAsia="Times New Roman" w:hAnsi="Times New Roman" w:cs="Times New Roman"/>
            <w:kern w:val="0"/>
            <w14:ligatures w14:val="none"/>
          </w:rPr>
          <w:t>arrangements including for equipment under test and test facility or track, speci</w:t>
        </w:r>
      </w:ins>
      <w:ins w:id="321" w:author="David Turner" w:date="2025-07-20T17:15:00Z">
        <w:r w:rsidR="002F2BC8" w:rsidRPr="00F85575">
          <w:rPr>
            <w:rFonts w:ascii="Times New Roman" w:eastAsia="Times New Roman" w:hAnsi="Times New Roman" w:cs="Times New Roman"/>
            <w:kern w:val="0"/>
            <w14:ligatures w14:val="none"/>
          </w:rPr>
          <w:t xml:space="preserve">fics of test equipment and connection, planned </w:t>
        </w:r>
      </w:ins>
      <w:ins w:id="322" w:author="David Turner" w:date="2025-07-20T17:14:00Z">
        <w:r w:rsidR="002F2BC8" w:rsidRPr="00F85575">
          <w:rPr>
            <w:rFonts w:ascii="Times New Roman" w:eastAsia="Times New Roman" w:hAnsi="Times New Roman" w:cs="Times New Roman"/>
            <w:kern w:val="0"/>
            <w14:ligatures w14:val="none"/>
          </w:rPr>
          <w:t>operatin</w:t>
        </w:r>
      </w:ins>
      <w:ins w:id="323" w:author="David Turner" w:date="2025-07-20T17:15:00Z">
        <w:r w:rsidR="002F2BC8" w:rsidRPr="00F85575">
          <w:rPr>
            <w:rFonts w:ascii="Times New Roman" w:eastAsia="Times New Roman" w:hAnsi="Times New Roman" w:cs="Times New Roman"/>
            <w:kern w:val="0"/>
            <w14:ligatures w14:val="none"/>
          </w:rPr>
          <w:t xml:space="preserve">g modes and test runs, </w:t>
        </w:r>
      </w:ins>
      <w:ins w:id="324" w:author="David Turner" w:date="2025-07-20T17:14:00Z">
        <w:r w:rsidR="002F2BC8" w:rsidRPr="00F85575">
          <w:rPr>
            <w:rFonts w:ascii="Times New Roman" w:eastAsia="Times New Roman" w:hAnsi="Times New Roman" w:cs="Times New Roman"/>
            <w:kern w:val="0"/>
            <w14:ligatures w14:val="none"/>
          </w:rPr>
          <w:t xml:space="preserve">data </w:t>
        </w:r>
      </w:ins>
      <w:ins w:id="325" w:author="David Turner" w:date="2025-07-20T17:15:00Z">
        <w:r w:rsidR="002F2BC8" w:rsidRPr="00F85575">
          <w:rPr>
            <w:rFonts w:ascii="Times New Roman" w:eastAsia="Times New Roman" w:hAnsi="Times New Roman" w:cs="Times New Roman"/>
            <w:kern w:val="0"/>
            <w14:ligatures w14:val="none"/>
          </w:rPr>
          <w:t xml:space="preserve">collection </w:t>
        </w:r>
      </w:ins>
      <w:ins w:id="326" w:author="David Turner" w:date="2025-07-20T17:14:00Z">
        <w:r w:rsidR="002F2BC8" w:rsidRPr="00F85575">
          <w:rPr>
            <w:rFonts w:ascii="Times New Roman" w:eastAsia="Times New Roman" w:hAnsi="Times New Roman" w:cs="Times New Roman"/>
            <w:kern w:val="0"/>
            <w14:ligatures w14:val="none"/>
          </w:rPr>
          <w:t>requirements</w:t>
        </w:r>
      </w:ins>
      <w:ins w:id="327" w:author="David Turner" w:date="2025-07-20T17:15:00Z">
        <w:r w:rsidR="00F85575" w:rsidRPr="00F85575">
          <w:rPr>
            <w:rFonts w:ascii="Times New Roman" w:eastAsia="Times New Roman" w:hAnsi="Times New Roman" w:cs="Times New Roman"/>
            <w:kern w:val="0"/>
            <w14:ligatures w14:val="none"/>
          </w:rPr>
          <w:t>, data analysis requirements, and test report format</w:t>
        </w:r>
      </w:ins>
      <w:ins w:id="328" w:author="David Turner" w:date="2025-07-20T17:14:00Z">
        <w:r w:rsidR="002F2BC8" w:rsidRPr="00F85575">
          <w:rPr>
            <w:rFonts w:ascii="Times New Roman" w:eastAsia="Times New Roman" w:hAnsi="Times New Roman" w:cs="Times New Roman"/>
            <w:kern w:val="0"/>
            <w14:ligatures w14:val="none"/>
          </w:rPr>
          <w:t>.</w:t>
        </w:r>
      </w:ins>
      <w:ins w:id="329" w:author="David Turner" w:date="2025-07-20T17:15:00Z">
        <w:r w:rsidR="00F85575" w:rsidRPr="00F85575">
          <w:rPr>
            <w:rFonts w:ascii="Times New Roman" w:eastAsia="Times New Roman" w:hAnsi="Times New Roman" w:cs="Times New Roman"/>
            <w:kern w:val="0"/>
            <w14:ligatures w14:val="none"/>
          </w:rPr>
          <w:t xml:space="preserve">  The test proc</w:t>
        </w:r>
      </w:ins>
      <w:ins w:id="330" w:author="David Turner" w:date="2025-07-20T17:16:00Z">
        <w:r w:rsidR="00F85575" w:rsidRPr="00F85575">
          <w:rPr>
            <w:rFonts w:ascii="Times New Roman" w:eastAsia="Times New Roman" w:hAnsi="Times New Roman" w:cs="Times New Roman"/>
            <w:kern w:val="0"/>
            <w14:ligatures w14:val="none"/>
          </w:rPr>
          <w:t>edures provide all needed information and step-by-step guidance so that any experienced test team can perform the tests.</w:t>
        </w:r>
      </w:ins>
    </w:p>
    <w:p w14:paraId="5609011D" w14:textId="77777777" w:rsidR="00F85575" w:rsidRDefault="00F85575" w:rsidP="00F85575">
      <w:pPr>
        <w:pStyle w:val="ListParagraph"/>
        <w:spacing w:after="0" w:line="240" w:lineRule="auto"/>
        <w:rPr>
          <w:ins w:id="331" w:author="David Turner" w:date="2025-07-20T17:16:00Z"/>
          <w:rFonts w:ascii="Times New Roman" w:eastAsia="Times New Roman" w:hAnsi="Times New Roman" w:cs="Times New Roman"/>
          <w:kern w:val="0"/>
          <w14:ligatures w14:val="none"/>
        </w:rPr>
      </w:pPr>
    </w:p>
    <w:p w14:paraId="5FA7812A" w14:textId="5C52170E" w:rsidR="002F2BC8" w:rsidRPr="00F85575" w:rsidDel="00F85575" w:rsidRDefault="000117AB" w:rsidP="00F85575">
      <w:pPr>
        <w:numPr>
          <w:ilvl w:val="0"/>
          <w:numId w:val="6"/>
        </w:numPr>
        <w:spacing w:after="0" w:line="240" w:lineRule="auto"/>
        <w:rPr>
          <w:del w:id="332" w:author="David Turner" w:date="2025-07-20T17:16:00Z"/>
          <w:rFonts w:ascii="Times New Roman" w:eastAsia="Times New Roman" w:hAnsi="Times New Roman" w:cs="Times New Roman"/>
          <w:kern w:val="0"/>
          <w14:ligatures w14:val="none"/>
        </w:rPr>
      </w:pPr>
      <w:del w:id="333" w:author="David Turner" w:date="2025-07-20T17:16:00Z">
        <w:r w:rsidRPr="00F85575" w:rsidDel="00F85575">
          <w:rPr>
            <w:rFonts w:ascii="Times New Roman" w:eastAsia="Times New Roman" w:hAnsi="Times New Roman" w:cs="Times New Roman"/>
            <w:kern w:val="0"/>
            <w14:ligatures w14:val="none"/>
          </w:rPr>
          <w:delText xml:space="preserve">detailed, step-by-step test procedures are prepared. These documents outline the exact </w:delText>
        </w:r>
      </w:del>
      <w:del w:id="334" w:author="David Turner" w:date="2025-07-20T17:14:00Z">
        <w:r w:rsidRPr="00F85575" w:rsidDel="002F2BC8">
          <w:rPr>
            <w:rFonts w:ascii="Times New Roman" w:eastAsia="Times New Roman" w:hAnsi="Times New Roman" w:cs="Times New Roman"/>
            <w:kern w:val="0"/>
            <w14:ligatures w14:val="none"/>
          </w:rPr>
          <w:delText>test setups, instrumentation, operational modes for the vehicle, and data analysis requirements.</w:delText>
        </w:r>
      </w:del>
    </w:p>
    <w:p w14:paraId="734D699E" w14:textId="18BB1EFF" w:rsidR="00235942" w:rsidRPr="00F85575" w:rsidRDefault="000117AB" w:rsidP="00F85575">
      <w:pPr>
        <w:numPr>
          <w:ilvl w:val="0"/>
          <w:numId w:val="6"/>
        </w:numPr>
        <w:spacing w:after="0" w:line="240" w:lineRule="auto"/>
        <w:rPr>
          <w:ins w:id="335" w:author="David Turner" w:date="2025-07-20T16:54:00Z"/>
          <w:rFonts w:ascii="Times New Roman" w:eastAsia="Times New Roman" w:hAnsi="Times New Roman" w:cs="Times New Roman"/>
          <w:kern w:val="0"/>
          <w14:ligatures w14:val="none"/>
        </w:rPr>
      </w:pPr>
      <w:r w:rsidRPr="00F85575">
        <w:rPr>
          <w:rFonts w:ascii="Times New Roman" w:eastAsia="Times New Roman" w:hAnsi="Times New Roman" w:cs="Times New Roman"/>
          <w:b/>
          <w:bCs/>
          <w:kern w:val="0"/>
          <w14:ligatures w14:val="none"/>
        </w:rPr>
        <w:t>P</w:t>
      </w:r>
      <w:ins w:id="336" w:author="David Turner" w:date="2025-07-20T17:17:00Z">
        <w:r w:rsidR="00A207A4">
          <w:rPr>
            <w:rFonts w:ascii="Times New Roman" w:eastAsia="Times New Roman" w:hAnsi="Times New Roman" w:cs="Times New Roman"/>
            <w:b/>
            <w:bCs/>
            <w:kern w:val="0"/>
            <w14:ligatures w14:val="none"/>
          </w:rPr>
          <w:t>lan, Coordinate, Mobilize, and P</w:t>
        </w:r>
      </w:ins>
      <w:r w:rsidRPr="00F85575">
        <w:rPr>
          <w:rFonts w:ascii="Times New Roman" w:eastAsia="Times New Roman" w:hAnsi="Times New Roman" w:cs="Times New Roman"/>
          <w:b/>
          <w:bCs/>
          <w:kern w:val="0"/>
          <w14:ligatures w14:val="none"/>
        </w:rPr>
        <w:t xml:space="preserve">erform </w:t>
      </w:r>
      <w:del w:id="337" w:author="David Turner" w:date="2025-07-20T17:17:00Z">
        <w:r w:rsidRPr="00F85575" w:rsidDel="00F85575">
          <w:rPr>
            <w:rFonts w:ascii="Times New Roman" w:eastAsia="Times New Roman" w:hAnsi="Times New Roman" w:cs="Times New Roman"/>
            <w:b/>
            <w:bCs/>
            <w:kern w:val="0"/>
            <w14:ligatures w14:val="none"/>
          </w:rPr>
          <w:delText xml:space="preserve">Field </w:delText>
        </w:r>
      </w:del>
      <w:r w:rsidRPr="00F85575">
        <w:rPr>
          <w:rFonts w:ascii="Times New Roman" w:eastAsia="Times New Roman" w:hAnsi="Times New Roman" w:cs="Times New Roman"/>
          <w:b/>
          <w:bCs/>
          <w:kern w:val="0"/>
          <w14:ligatures w14:val="none"/>
        </w:rPr>
        <w:t>Test</w:t>
      </w:r>
      <w:ins w:id="338" w:author="David Turner" w:date="2025-07-20T17:17:00Z">
        <w:r w:rsidR="00F85575">
          <w:rPr>
            <w:rFonts w:ascii="Times New Roman" w:eastAsia="Times New Roman" w:hAnsi="Times New Roman" w:cs="Times New Roman"/>
            <w:b/>
            <w:bCs/>
            <w:kern w:val="0"/>
            <w14:ligatures w14:val="none"/>
          </w:rPr>
          <w:t xml:space="preserve">s </w:t>
        </w:r>
      </w:ins>
      <w:del w:id="339" w:author="David Turner" w:date="2025-07-20T17:17:00Z">
        <w:r w:rsidRPr="00F85575" w:rsidDel="00F85575">
          <w:rPr>
            <w:rFonts w:ascii="Times New Roman" w:eastAsia="Times New Roman" w:hAnsi="Times New Roman" w:cs="Times New Roman"/>
            <w:b/>
            <w:bCs/>
            <w:kern w:val="0"/>
            <w14:ligatures w14:val="none"/>
          </w:rPr>
          <w:delText xml:space="preserve">ing </w:delText>
        </w:r>
      </w:del>
      <w:r w:rsidRPr="00F85575">
        <w:rPr>
          <w:rFonts w:ascii="Times New Roman" w:eastAsia="Times New Roman" w:hAnsi="Times New Roman" w:cs="Times New Roman"/>
          <w:b/>
          <w:bCs/>
          <w:kern w:val="0"/>
          <w14:ligatures w14:val="none"/>
        </w:rPr>
        <w:t xml:space="preserve">and </w:t>
      </w:r>
      <w:ins w:id="340" w:author="David Turner" w:date="2025-07-20T17:17:00Z">
        <w:r w:rsidR="00F85575">
          <w:rPr>
            <w:rFonts w:ascii="Times New Roman" w:eastAsia="Times New Roman" w:hAnsi="Times New Roman" w:cs="Times New Roman"/>
            <w:b/>
            <w:bCs/>
            <w:kern w:val="0"/>
            <w14:ligatures w14:val="none"/>
          </w:rPr>
          <w:t xml:space="preserve">Acquire </w:t>
        </w:r>
      </w:ins>
      <w:r w:rsidRPr="00F85575">
        <w:rPr>
          <w:rFonts w:ascii="Times New Roman" w:eastAsia="Times New Roman" w:hAnsi="Times New Roman" w:cs="Times New Roman"/>
          <w:b/>
          <w:bCs/>
          <w:kern w:val="0"/>
          <w14:ligatures w14:val="none"/>
        </w:rPr>
        <w:t>Data</w:t>
      </w:r>
      <w:del w:id="341" w:author="David Turner" w:date="2025-07-20T17:17:00Z">
        <w:r w:rsidRPr="00F85575" w:rsidDel="00F85575">
          <w:rPr>
            <w:rFonts w:ascii="Times New Roman" w:eastAsia="Times New Roman" w:hAnsi="Times New Roman" w:cs="Times New Roman"/>
            <w:b/>
            <w:bCs/>
            <w:kern w:val="0"/>
            <w14:ligatures w14:val="none"/>
          </w:rPr>
          <w:delText xml:space="preserve"> Acquisition</w:delText>
        </w:r>
      </w:del>
      <w:r w:rsidRPr="00F85575">
        <w:rPr>
          <w:rFonts w:ascii="Times New Roman" w:eastAsia="Times New Roman" w:hAnsi="Times New Roman" w:cs="Times New Roman"/>
          <w:b/>
          <w:bCs/>
          <w:kern w:val="0"/>
          <w14:ligatures w14:val="none"/>
        </w:rPr>
        <w:t>:</w:t>
      </w:r>
      <w:r w:rsidRPr="00F85575">
        <w:rPr>
          <w:rFonts w:ascii="Times New Roman" w:eastAsia="Times New Roman" w:hAnsi="Times New Roman" w:cs="Times New Roman"/>
          <w:kern w:val="0"/>
          <w14:ligatures w14:val="none"/>
        </w:rPr>
        <w:t xml:space="preserve"> </w:t>
      </w:r>
      <w:ins w:id="342" w:author="David Turner" w:date="2025-07-20T17:17:00Z">
        <w:r w:rsidR="00F85575">
          <w:rPr>
            <w:rFonts w:ascii="Times New Roman" w:eastAsia="Times New Roman" w:hAnsi="Times New Roman" w:cs="Times New Roman"/>
            <w:kern w:val="0"/>
            <w14:ligatures w14:val="none"/>
          </w:rPr>
          <w:t xml:space="preserve"> </w:t>
        </w:r>
      </w:ins>
      <w:ins w:id="343" w:author="David Turner" w:date="2025-07-20T17:18:00Z">
        <w:r w:rsidR="00A207A4">
          <w:rPr>
            <w:rFonts w:ascii="Times New Roman" w:eastAsia="Times New Roman" w:hAnsi="Times New Roman" w:cs="Times New Roman"/>
            <w:kern w:val="0"/>
            <w14:ligatures w14:val="none"/>
          </w:rPr>
          <w:t>EMC tests on a transit property require the cooperation of many departments, including track allocation, car equipment, signals, traction power, maintenance, operations, engineering, and management.  B</w:t>
        </w:r>
      </w:ins>
      <w:ins w:id="344" w:author="David Turner" w:date="2025-07-20T17:19:00Z">
        <w:r w:rsidR="00A207A4">
          <w:rPr>
            <w:rFonts w:ascii="Times New Roman" w:eastAsia="Times New Roman" w:hAnsi="Times New Roman" w:cs="Times New Roman"/>
            <w:kern w:val="0"/>
            <w14:ligatures w14:val="none"/>
          </w:rPr>
          <w:t>ecause of the role of these departments, good planning, coordination, and mobilization is needed to get everyone and everything to the right place on time.  Once the people and equipment ar</w:t>
        </w:r>
      </w:ins>
      <w:ins w:id="345" w:author="David Turner" w:date="2025-07-20T17:20:00Z">
        <w:r w:rsidR="00A207A4">
          <w:rPr>
            <w:rFonts w:ascii="Times New Roman" w:eastAsia="Times New Roman" w:hAnsi="Times New Roman" w:cs="Times New Roman"/>
            <w:kern w:val="0"/>
            <w14:ligatures w14:val="none"/>
          </w:rPr>
          <w:t xml:space="preserve">e in place, the </w:t>
        </w:r>
      </w:ins>
      <w:del w:id="346" w:author="David Turner" w:date="2025-07-20T17:20:00Z">
        <w:r w:rsidRPr="00F85575" w:rsidDel="00A207A4">
          <w:rPr>
            <w:rFonts w:ascii="Times New Roman" w:eastAsia="Times New Roman" w:hAnsi="Times New Roman" w:cs="Times New Roman"/>
            <w:kern w:val="0"/>
            <w14:ligatures w14:val="none"/>
          </w:rPr>
          <w:delText xml:space="preserve">On-site testing is conducted by </w:delText>
        </w:r>
      </w:del>
      <w:r w:rsidRPr="00F85575">
        <w:rPr>
          <w:rFonts w:ascii="Times New Roman" w:eastAsia="Times New Roman" w:hAnsi="Times New Roman" w:cs="Times New Roman"/>
          <w:kern w:val="0"/>
          <w14:ligatures w14:val="none"/>
        </w:rPr>
        <w:t>Tenco</w:t>
      </w:r>
      <w:ins w:id="347" w:author="David Turner" w:date="2025-07-20T17:20:00Z">
        <w:r w:rsidR="00A207A4">
          <w:rPr>
            <w:rFonts w:ascii="Times New Roman" w:eastAsia="Times New Roman" w:hAnsi="Times New Roman" w:cs="Times New Roman"/>
            <w:kern w:val="0"/>
            <w14:ligatures w14:val="none"/>
          </w:rPr>
          <w:t xml:space="preserve"> test </w:t>
        </w:r>
      </w:ins>
      <w:del w:id="348" w:author="David Turner" w:date="2025-07-20T17:20:00Z">
        <w:r w:rsidRPr="00F85575" w:rsidDel="00A207A4">
          <w:rPr>
            <w:rFonts w:ascii="Times New Roman" w:eastAsia="Times New Roman" w:hAnsi="Times New Roman" w:cs="Times New Roman"/>
            <w:kern w:val="0"/>
            <w14:ligatures w14:val="none"/>
          </w:rPr>
          <w:delText xml:space="preserve">'s engineering </w:delText>
        </w:r>
      </w:del>
      <w:r w:rsidRPr="00F85575">
        <w:rPr>
          <w:rFonts w:ascii="Times New Roman" w:eastAsia="Times New Roman" w:hAnsi="Times New Roman" w:cs="Times New Roman"/>
          <w:kern w:val="0"/>
          <w14:ligatures w14:val="none"/>
        </w:rPr>
        <w:t>team us</w:t>
      </w:r>
      <w:ins w:id="349" w:author="David Turner" w:date="2025-07-20T17:20:00Z">
        <w:r w:rsidR="00A207A4">
          <w:rPr>
            <w:rFonts w:ascii="Times New Roman" w:eastAsia="Times New Roman" w:hAnsi="Times New Roman" w:cs="Times New Roman"/>
            <w:kern w:val="0"/>
            <w14:ligatures w14:val="none"/>
          </w:rPr>
          <w:t xml:space="preserve">es its expertise in transit equipment operation, transit equipment and EMC design, </w:t>
        </w:r>
      </w:ins>
      <w:del w:id="350" w:author="David Turner" w:date="2025-07-20T17:20:00Z">
        <w:r w:rsidRPr="00F85575" w:rsidDel="00A207A4">
          <w:rPr>
            <w:rFonts w:ascii="Times New Roman" w:eastAsia="Times New Roman" w:hAnsi="Times New Roman" w:cs="Times New Roman"/>
            <w:kern w:val="0"/>
            <w14:ligatures w14:val="none"/>
          </w:rPr>
          <w:delText xml:space="preserve">ing calibrated, </w:delText>
        </w:r>
      </w:del>
      <w:r w:rsidRPr="00F85575">
        <w:rPr>
          <w:rFonts w:ascii="Times New Roman" w:eastAsia="Times New Roman" w:hAnsi="Times New Roman" w:cs="Times New Roman"/>
          <w:kern w:val="0"/>
          <w14:ligatures w14:val="none"/>
        </w:rPr>
        <w:t>state-of-the-art instrumentation</w:t>
      </w:r>
      <w:ins w:id="351" w:author="David Turner" w:date="2025-07-20T17:20:00Z">
        <w:r w:rsidR="00A207A4">
          <w:rPr>
            <w:rFonts w:ascii="Times New Roman" w:eastAsia="Times New Roman" w:hAnsi="Times New Roman" w:cs="Times New Roman"/>
            <w:kern w:val="0"/>
            <w14:ligatures w14:val="none"/>
          </w:rPr>
          <w:t xml:space="preserve"> to orchestrate all needed activities</w:t>
        </w:r>
      </w:ins>
      <w:r w:rsidRPr="00F85575">
        <w:rPr>
          <w:rFonts w:ascii="Times New Roman" w:eastAsia="Times New Roman" w:hAnsi="Times New Roman" w:cs="Times New Roman"/>
          <w:kern w:val="0"/>
          <w14:ligatures w14:val="none"/>
        </w:rPr>
        <w:t xml:space="preserve">. </w:t>
      </w:r>
      <w:ins w:id="352" w:author="David Turner" w:date="2025-07-20T17:21:00Z">
        <w:r w:rsidR="00A207A4">
          <w:rPr>
            <w:rFonts w:ascii="Times New Roman" w:eastAsia="Times New Roman" w:hAnsi="Times New Roman" w:cs="Times New Roman"/>
            <w:kern w:val="0"/>
            <w14:ligatures w14:val="none"/>
          </w:rPr>
          <w:t xml:space="preserve"> Typical tests include </w:t>
        </w:r>
      </w:ins>
      <w:del w:id="353" w:author="David Turner" w:date="2025-07-20T17:21:00Z">
        <w:r w:rsidRPr="00F85575" w:rsidDel="00A207A4">
          <w:rPr>
            <w:rFonts w:ascii="Times New Roman" w:eastAsia="Times New Roman" w:hAnsi="Times New Roman" w:cs="Times New Roman"/>
            <w:kern w:val="0"/>
            <w14:ligatures w14:val="none"/>
          </w:rPr>
          <w:delText>C</w:delText>
        </w:r>
      </w:del>
      <w:ins w:id="354" w:author="David Turner" w:date="2025-07-20T17:21:00Z">
        <w:r w:rsidR="00A207A4">
          <w:rPr>
            <w:rFonts w:ascii="Times New Roman" w:eastAsia="Times New Roman" w:hAnsi="Times New Roman" w:cs="Times New Roman"/>
            <w:kern w:val="0"/>
            <w14:ligatures w14:val="none"/>
          </w:rPr>
          <w:t>c</w:t>
        </w:r>
      </w:ins>
      <w:r w:rsidRPr="00F85575">
        <w:rPr>
          <w:rFonts w:ascii="Times New Roman" w:eastAsia="Times New Roman" w:hAnsi="Times New Roman" w:cs="Times New Roman"/>
          <w:kern w:val="0"/>
          <w14:ligatures w14:val="none"/>
        </w:rPr>
        <w:t>onducted</w:t>
      </w:r>
      <w:ins w:id="355" w:author="David Turner" w:date="2025-07-20T17:21:00Z">
        <w:r w:rsidR="00A207A4">
          <w:rPr>
            <w:rFonts w:ascii="Times New Roman" w:eastAsia="Times New Roman" w:hAnsi="Times New Roman" w:cs="Times New Roman"/>
            <w:kern w:val="0"/>
            <w14:ligatures w14:val="none"/>
          </w:rPr>
          <w:t xml:space="preserve"> emissions</w:t>
        </w:r>
      </w:ins>
      <w:r w:rsidRPr="00F85575">
        <w:rPr>
          <w:rFonts w:ascii="Times New Roman" w:eastAsia="Times New Roman" w:hAnsi="Times New Roman" w:cs="Times New Roman"/>
          <w:kern w:val="0"/>
          <w14:ligatures w14:val="none"/>
        </w:rPr>
        <w:t>, inductive</w:t>
      </w:r>
      <w:ins w:id="356" w:author="David Turner" w:date="2025-07-20T17:21:00Z">
        <w:r w:rsidR="00A207A4">
          <w:rPr>
            <w:rFonts w:ascii="Times New Roman" w:eastAsia="Times New Roman" w:hAnsi="Times New Roman" w:cs="Times New Roman"/>
            <w:kern w:val="0"/>
            <w14:ligatures w14:val="none"/>
          </w:rPr>
          <w:t xml:space="preserve"> emissions</w:t>
        </w:r>
      </w:ins>
      <w:r w:rsidRPr="00F85575">
        <w:rPr>
          <w:rFonts w:ascii="Times New Roman" w:eastAsia="Times New Roman" w:hAnsi="Times New Roman" w:cs="Times New Roman"/>
          <w:kern w:val="0"/>
          <w14:ligatures w14:val="none"/>
        </w:rPr>
        <w:t xml:space="preserve">, </w:t>
      </w:r>
      <w:ins w:id="357" w:author="David Turner" w:date="2025-07-20T17:21:00Z">
        <w:r w:rsidR="00A207A4">
          <w:rPr>
            <w:rFonts w:ascii="Times New Roman" w:eastAsia="Times New Roman" w:hAnsi="Times New Roman" w:cs="Times New Roman"/>
            <w:kern w:val="0"/>
            <w14:ligatures w14:val="none"/>
          </w:rPr>
          <w:t xml:space="preserve">cab signal interference, </w:t>
        </w:r>
        <w:r w:rsidR="00DB1AA7">
          <w:rPr>
            <w:rFonts w:ascii="Times New Roman" w:eastAsia="Times New Roman" w:hAnsi="Times New Roman" w:cs="Times New Roman"/>
            <w:kern w:val="0"/>
            <w14:ligatures w14:val="none"/>
          </w:rPr>
          <w:t xml:space="preserve">train-to-wayside communications, radio susceptibility, </w:t>
        </w:r>
      </w:ins>
      <w:r w:rsidRPr="00F85575">
        <w:rPr>
          <w:rFonts w:ascii="Times New Roman" w:eastAsia="Times New Roman" w:hAnsi="Times New Roman" w:cs="Times New Roman"/>
          <w:kern w:val="0"/>
          <w14:ligatures w14:val="none"/>
        </w:rPr>
        <w:t>and radiated emissions</w:t>
      </w:r>
      <w:ins w:id="358" w:author="David Turner" w:date="2025-07-20T17:21:00Z">
        <w:r w:rsidR="00DB1AA7">
          <w:rPr>
            <w:rFonts w:ascii="Times New Roman" w:eastAsia="Times New Roman" w:hAnsi="Times New Roman" w:cs="Times New Roman"/>
            <w:kern w:val="0"/>
            <w14:ligatures w14:val="none"/>
          </w:rPr>
          <w:t>, each with its own specific setups, equipment,</w:t>
        </w:r>
      </w:ins>
      <w:ins w:id="359" w:author="David Turner" w:date="2025-07-20T17:22:00Z">
        <w:r w:rsidR="00DB1AA7">
          <w:rPr>
            <w:rFonts w:ascii="Times New Roman" w:eastAsia="Times New Roman" w:hAnsi="Times New Roman" w:cs="Times New Roman"/>
            <w:kern w:val="0"/>
            <w14:ligatures w14:val="none"/>
          </w:rPr>
          <w:t xml:space="preserve"> technical focus, operating scenarios, and </w:t>
        </w:r>
      </w:ins>
      <w:del w:id="360" w:author="David Turner" w:date="2025-07-20T17:22:00Z">
        <w:r w:rsidRPr="00F85575" w:rsidDel="00DB1AA7">
          <w:rPr>
            <w:rFonts w:ascii="Times New Roman" w:eastAsia="Times New Roman" w:hAnsi="Times New Roman" w:cs="Times New Roman"/>
            <w:kern w:val="0"/>
            <w14:ligatures w14:val="none"/>
          </w:rPr>
          <w:delText xml:space="preserve"> are measured across a wide </w:delText>
        </w:r>
      </w:del>
      <w:r w:rsidRPr="00F85575">
        <w:rPr>
          <w:rFonts w:ascii="Times New Roman" w:eastAsia="Times New Roman" w:hAnsi="Times New Roman" w:cs="Times New Roman"/>
          <w:kern w:val="0"/>
          <w14:ligatures w14:val="none"/>
        </w:rPr>
        <w:t>frequency spectr</w:t>
      </w:r>
      <w:ins w:id="361" w:author="David Turner" w:date="2025-07-20T17:22:00Z">
        <w:r w:rsidR="00DB1AA7">
          <w:rPr>
            <w:rFonts w:ascii="Times New Roman" w:eastAsia="Times New Roman" w:hAnsi="Times New Roman" w:cs="Times New Roman"/>
            <w:kern w:val="0"/>
            <w14:ligatures w14:val="none"/>
          </w:rPr>
          <w:t>a</w:t>
        </w:r>
      </w:ins>
      <w:del w:id="362" w:author="David Turner" w:date="2025-07-20T17:22:00Z">
        <w:r w:rsidRPr="00F85575" w:rsidDel="00DB1AA7">
          <w:rPr>
            <w:rFonts w:ascii="Times New Roman" w:eastAsia="Times New Roman" w:hAnsi="Times New Roman" w:cs="Times New Roman"/>
            <w:kern w:val="0"/>
            <w14:ligatures w14:val="none"/>
          </w:rPr>
          <w:delText>um</w:delText>
        </w:r>
      </w:del>
      <w:r w:rsidRPr="00F85575">
        <w:rPr>
          <w:rFonts w:ascii="Times New Roman" w:eastAsia="Times New Roman" w:hAnsi="Times New Roman" w:cs="Times New Roman"/>
          <w:kern w:val="0"/>
          <w14:ligatures w14:val="none"/>
        </w:rPr>
        <w:t xml:space="preserve">. </w:t>
      </w:r>
      <w:ins w:id="363" w:author="David Turner" w:date="2025-07-20T17:22:00Z">
        <w:r w:rsidR="00DB1AA7">
          <w:rPr>
            <w:rFonts w:ascii="Times New Roman" w:eastAsia="Times New Roman" w:hAnsi="Times New Roman" w:cs="Times New Roman"/>
            <w:kern w:val="0"/>
            <w14:ligatures w14:val="none"/>
          </w:rPr>
          <w:t xml:space="preserve">Tenco plans and </w:t>
        </w:r>
      </w:ins>
      <w:del w:id="364" w:author="David Turner" w:date="2025-07-20T17:22:00Z">
        <w:r w:rsidRPr="00F85575" w:rsidDel="00DB1AA7">
          <w:rPr>
            <w:rFonts w:ascii="Times New Roman" w:eastAsia="Times New Roman" w:hAnsi="Times New Roman" w:cs="Times New Roman"/>
            <w:kern w:val="0"/>
            <w14:ligatures w14:val="none"/>
          </w:rPr>
          <w:delText xml:space="preserve">Tests are </w:delText>
        </w:r>
      </w:del>
      <w:r w:rsidRPr="00F85575">
        <w:rPr>
          <w:rFonts w:ascii="Times New Roman" w:eastAsia="Times New Roman" w:hAnsi="Times New Roman" w:cs="Times New Roman"/>
          <w:kern w:val="0"/>
          <w14:ligatures w14:val="none"/>
        </w:rPr>
        <w:t>perform</w:t>
      </w:r>
      <w:ins w:id="365" w:author="David Turner" w:date="2025-07-20T17:22:00Z">
        <w:r w:rsidR="00DB1AA7">
          <w:rPr>
            <w:rFonts w:ascii="Times New Roman" w:eastAsia="Times New Roman" w:hAnsi="Times New Roman" w:cs="Times New Roman"/>
            <w:kern w:val="0"/>
            <w14:ligatures w14:val="none"/>
          </w:rPr>
          <w:t xml:space="preserve">s tests </w:t>
        </w:r>
      </w:ins>
      <w:del w:id="366" w:author="David Turner" w:date="2025-07-20T17:22:00Z">
        <w:r w:rsidRPr="00F85575" w:rsidDel="00DB1AA7">
          <w:rPr>
            <w:rFonts w:ascii="Times New Roman" w:eastAsia="Times New Roman" w:hAnsi="Times New Roman" w:cs="Times New Roman"/>
            <w:kern w:val="0"/>
            <w14:ligatures w14:val="none"/>
          </w:rPr>
          <w:delText xml:space="preserve">ed </w:delText>
        </w:r>
      </w:del>
      <w:r w:rsidRPr="00F85575">
        <w:rPr>
          <w:rFonts w:ascii="Times New Roman" w:eastAsia="Times New Roman" w:hAnsi="Times New Roman" w:cs="Times New Roman"/>
          <w:kern w:val="0"/>
          <w14:ligatures w14:val="none"/>
        </w:rPr>
        <w:t xml:space="preserve">under </w:t>
      </w:r>
      <w:del w:id="367" w:author="David Turner" w:date="2025-07-20T17:22:00Z">
        <w:r w:rsidRPr="00F85575" w:rsidDel="00DB1AA7">
          <w:rPr>
            <w:rFonts w:ascii="Times New Roman" w:eastAsia="Times New Roman" w:hAnsi="Times New Roman" w:cs="Times New Roman"/>
            <w:kern w:val="0"/>
            <w14:ligatures w14:val="none"/>
          </w:rPr>
          <w:delText xml:space="preserve">all </w:delText>
        </w:r>
      </w:del>
      <w:r w:rsidRPr="00F85575">
        <w:rPr>
          <w:rFonts w:ascii="Times New Roman" w:eastAsia="Times New Roman" w:hAnsi="Times New Roman" w:cs="Times New Roman"/>
          <w:kern w:val="0"/>
          <w14:ligatures w14:val="none"/>
        </w:rPr>
        <w:t>relevant operational modes</w:t>
      </w:r>
      <w:ins w:id="368" w:author="David Turner" w:date="2025-07-20T17:22:00Z">
        <w:r w:rsidR="00DB1AA7">
          <w:rPr>
            <w:rFonts w:ascii="Times New Roman" w:eastAsia="Times New Roman" w:hAnsi="Times New Roman" w:cs="Times New Roman"/>
            <w:kern w:val="0"/>
            <w14:ligatures w14:val="none"/>
          </w:rPr>
          <w:t xml:space="preserve"> - </w:t>
        </w:r>
      </w:ins>
      <w:del w:id="369" w:author="David Turner" w:date="2025-07-20T17:22:00Z">
        <w:r w:rsidRPr="00F85575" w:rsidDel="00DB1AA7">
          <w:rPr>
            <w:rFonts w:ascii="Times New Roman" w:eastAsia="Times New Roman" w:hAnsi="Times New Roman" w:cs="Times New Roman"/>
            <w:kern w:val="0"/>
            <w14:ligatures w14:val="none"/>
          </w:rPr>
          <w:delText xml:space="preserve">—such as </w:delText>
        </w:r>
      </w:del>
      <w:r w:rsidRPr="00F85575">
        <w:rPr>
          <w:rFonts w:ascii="Times New Roman" w:eastAsia="Times New Roman" w:hAnsi="Times New Roman" w:cs="Times New Roman"/>
          <w:kern w:val="0"/>
          <w14:ligatures w14:val="none"/>
        </w:rPr>
        <w:t xml:space="preserve">acceleration, braking, </w:t>
      </w:r>
      <w:del w:id="370" w:author="David Turner" w:date="2025-07-20T17:22:00Z">
        <w:r w:rsidRPr="00F85575" w:rsidDel="00DB1AA7">
          <w:rPr>
            <w:rFonts w:ascii="Times New Roman" w:eastAsia="Times New Roman" w:hAnsi="Times New Roman" w:cs="Times New Roman"/>
            <w:kern w:val="0"/>
            <w14:ligatures w14:val="none"/>
          </w:rPr>
          <w:delText xml:space="preserve">and </w:delText>
        </w:r>
      </w:del>
      <w:r w:rsidRPr="00F85575">
        <w:rPr>
          <w:rFonts w:ascii="Times New Roman" w:eastAsia="Times New Roman" w:hAnsi="Times New Roman" w:cs="Times New Roman"/>
          <w:kern w:val="0"/>
          <w14:ligatures w14:val="none"/>
        </w:rPr>
        <w:t>spin-slide</w:t>
      </w:r>
      <w:ins w:id="371" w:author="David Turner" w:date="2025-07-20T17:22:00Z">
        <w:r w:rsidR="00DB1AA7">
          <w:rPr>
            <w:rFonts w:ascii="Times New Roman" w:eastAsia="Times New Roman" w:hAnsi="Times New Roman" w:cs="Times New Roman"/>
            <w:kern w:val="0"/>
            <w14:ligatures w14:val="none"/>
          </w:rPr>
          <w:t xml:space="preserve">, cut-out, extremes of power, </w:t>
        </w:r>
      </w:ins>
      <w:ins w:id="372" w:author="David Turner" w:date="2025-07-20T17:23:00Z">
        <w:r w:rsidR="00DB1AA7">
          <w:rPr>
            <w:rFonts w:ascii="Times New Roman" w:eastAsia="Times New Roman" w:hAnsi="Times New Roman" w:cs="Times New Roman"/>
            <w:kern w:val="0"/>
            <w14:ligatures w14:val="none"/>
          </w:rPr>
          <w:t xml:space="preserve">partial equipment failures, </w:t>
        </w:r>
      </w:ins>
      <w:ins w:id="373" w:author="David Turner" w:date="2025-07-20T17:22:00Z">
        <w:r w:rsidR="00DB1AA7">
          <w:rPr>
            <w:rFonts w:ascii="Times New Roman" w:eastAsia="Times New Roman" w:hAnsi="Times New Roman" w:cs="Times New Roman"/>
            <w:kern w:val="0"/>
            <w14:ligatures w14:val="none"/>
          </w:rPr>
          <w:t xml:space="preserve">etc. - </w:t>
        </w:r>
      </w:ins>
      <w:del w:id="374" w:author="David Turner" w:date="2025-07-20T17:22:00Z">
        <w:r w:rsidRPr="00F85575" w:rsidDel="00DB1AA7">
          <w:rPr>
            <w:rFonts w:ascii="Times New Roman" w:eastAsia="Times New Roman" w:hAnsi="Times New Roman" w:cs="Times New Roman"/>
            <w:kern w:val="0"/>
            <w14:ligatures w14:val="none"/>
          </w:rPr>
          <w:delText xml:space="preserve"> conditions—</w:delText>
        </w:r>
      </w:del>
      <w:r w:rsidRPr="00F85575">
        <w:rPr>
          <w:rFonts w:ascii="Times New Roman" w:eastAsia="Times New Roman" w:hAnsi="Times New Roman" w:cs="Times New Roman"/>
          <w:kern w:val="0"/>
          <w14:ligatures w14:val="none"/>
        </w:rPr>
        <w:t>to ensure the equipment is compliant under worst-case scenarios.</w:t>
      </w:r>
    </w:p>
    <w:p w14:paraId="5F5C7FD7" w14:textId="77777777" w:rsidR="00235942" w:rsidRPr="00235942" w:rsidRDefault="00235942" w:rsidP="00F85575">
      <w:pPr>
        <w:spacing w:after="0" w:line="240" w:lineRule="auto"/>
        <w:rPr>
          <w:rFonts w:ascii="Times New Roman" w:eastAsia="Times New Roman" w:hAnsi="Times New Roman" w:cs="Times New Roman"/>
          <w:kern w:val="0"/>
          <w14:ligatures w14:val="none"/>
        </w:rPr>
      </w:pPr>
    </w:p>
    <w:p w14:paraId="7D13A7B4" w14:textId="3A5CA0B4" w:rsidR="000117AB" w:rsidRPr="009A7945" w:rsidRDefault="000117AB" w:rsidP="00F85575">
      <w:pPr>
        <w:numPr>
          <w:ilvl w:val="0"/>
          <w:numId w:val="6"/>
        </w:numPr>
        <w:spacing w:after="0" w:line="240" w:lineRule="auto"/>
        <w:rPr>
          <w:rFonts w:ascii="Times New Roman" w:eastAsia="Times New Roman" w:hAnsi="Times New Roman" w:cs="Times New Roman"/>
          <w:kern w:val="0"/>
          <w14:ligatures w14:val="none"/>
        </w:rPr>
      </w:pPr>
      <w:r w:rsidRPr="009A7945">
        <w:rPr>
          <w:rFonts w:ascii="Times New Roman" w:eastAsia="Times New Roman" w:hAnsi="Times New Roman" w:cs="Times New Roman"/>
          <w:b/>
          <w:bCs/>
          <w:kern w:val="0"/>
          <w14:ligatures w14:val="none"/>
        </w:rPr>
        <w:t>Analyze and Report:</w:t>
      </w:r>
      <w:r w:rsidRPr="009A7945">
        <w:rPr>
          <w:rFonts w:ascii="Times New Roman" w:eastAsia="Times New Roman" w:hAnsi="Times New Roman" w:cs="Times New Roman"/>
          <w:kern w:val="0"/>
          <w14:ligatures w14:val="none"/>
        </w:rPr>
        <w:t xml:space="preserve"> T</w:t>
      </w:r>
      <w:ins w:id="375" w:author="David Turner" w:date="2025-07-20T17:23:00Z">
        <w:r w:rsidR="00DB1AA7">
          <w:rPr>
            <w:rFonts w:ascii="Times New Roman" w:eastAsia="Times New Roman" w:hAnsi="Times New Roman" w:cs="Times New Roman"/>
            <w:kern w:val="0"/>
            <w14:ligatures w14:val="none"/>
          </w:rPr>
          <w:t xml:space="preserve">enco analyzes the </w:t>
        </w:r>
      </w:ins>
      <w:ins w:id="376" w:author="David Turner" w:date="2025-07-20T17:24:00Z">
        <w:r w:rsidR="00DB1AA7">
          <w:rPr>
            <w:rFonts w:ascii="Times New Roman" w:eastAsia="Times New Roman" w:hAnsi="Times New Roman" w:cs="Times New Roman"/>
            <w:kern w:val="0"/>
            <w14:ligatures w14:val="none"/>
          </w:rPr>
          <w:t xml:space="preserve">EMI </w:t>
        </w:r>
      </w:ins>
      <w:ins w:id="377" w:author="David Turner" w:date="2025-07-20T17:23:00Z">
        <w:r w:rsidR="00DB1AA7">
          <w:rPr>
            <w:rFonts w:ascii="Times New Roman" w:eastAsia="Times New Roman" w:hAnsi="Times New Roman" w:cs="Times New Roman"/>
            <w:kern w:val="0"/>
            <w14:ligatures w14:val="none"/>
          </w:rPr>
          <w:t xml:space="preserve">data </w:t>
        </w:r>
      </w:ins>
      <w:del w:id="378" w:author="David Turner" w:date="2025-07-20T17:23:00Z">
        <w:r w:rsidRPr="009A7945" w:rsidDel="00DB1AA7">
          <w:rPr>
            <w:rFonts w:ascii="Times New Roman" w:eastAsia="Times New Roman" w:hAnsi="Times New Roman" w:cs="Times New Roman"/>
            <w:kern w:val="0"/>
            <w14:ligatures w14:val="none"/>
          </w:rPr>
          <w:delText xml:space="preserve">he </w:delText>
        </w:r>
      </w:del>
      <w:ins w:id="379" w:author="David Turner" w:date="2025-07-20T17:23:00Z">
        <w:r w:rsidR="00DB1AA7">
          <w:rPr>
            <w:rFonts w:ascii="Times New Roman" w:eastAsia="Times New Roman" w:hAnsi="Times New Roman" w:cs="Times New Roman"/>
            <w:kern w:val="0"/>
            <w14:ligatures w14:val="none"/>
          </w:rPr>
          <w:t xml:space="preserve">to highlight the limit conditions, and </w:t>
        </w:r>
      </w:ins>
      <w:del w:id="380" w:author="David Turner" w:date="2025-07-20T17:23:00Z">
        <w:r w:rsidRPr="009A7945" w:rsidDel="00DB1AA7">
          <w:rPr>
            <w:rFonts w:ascii="Times New Roman" w:eastAsia="Times New Roman" w:hAnsi="Times New Roman" w:cs="Times New Roman"/>
            <w:kern w:val="0"/>
            <w14:ligatures w14:val="none"/>
          </w:rPr>
          <w:delText xml:space="preserve">acquired data is rigorously </w:delText>
        </w:r>
      </w:del>
      <w:r w:rsidRPr="009A7945">
        <w:rPr>
          <w:rFonts w:ascii="Times New Roman" w:eastAsia="Times New Roman" w:hAnsi="Times New Roman" w:cs="Times New Roman"/>
          <w:kern w:val="0"/>
          <w14:ligatures w14:val="none"/>
        </w:rPr>
        <w:t>analyze</w:t>
      </w:r>
      <w:ins w:id="381" w:author="David Turner" w:date="2025-07-20T17:23:00Z">
        <w:r w:rsidR="00DB1AA7">
          <w:rPr>
            <w:rFonts w:ascii="Times New Roman" w:eastAsia="Times New Roman" w:hAnsi="Times New Roman" w:cs="Times New Roman"/>
            <w:kern w:val="0"/>
            <w14:ligatures w14:val="none"/>
          </w:rPr>
          <w:t xml:space="preserve">s it </w:t>
        </w:r>
      </w:ins>
      <w:del w:id="382" w:author="David Turner" w:date="2025-07-20T17:23:00Z">
        <w:r w:rsidRPr="009A7945" w:rsidDel="00DB1AA7">
          <w:rPr>
            <w:rFonts w:ascii="Times New Roman" w:eastAsia="Times New Roman" w:hAnsi="Times New Roman" w:cs="Times New Roman"/>
            <w:kern w:val="0"/>
            <w14:ligatures w14:val="none"/>
          </w:rPr>
          <w:delText xml:space="preserve">d </w:delText>
        </w:r>
      </w:del>
      <w:r w:rsidRPr="009A7945">
        <w:rPr>
          <w:rFonts w:ascii="Times New Roman" w:eastAsia="Times New Roman" w:hAnsi="Times New Roman" w:cs="Times New Roman"/>
          <w:kern w:val="0"/>
          <w14:ligatures w14:val="none"/>
        </w:rPr>
        <w:t>and compare</w:t>
      </w:r>
      <w:ins w:id="383" w:author="David Turner" w:date="2025-07-20T17:23:00Z">
        <w:r w:rsidR="00DB1AA7">
          <w:rPr>
            <w:rFonts w:ascii="Times New Roman" w:eastAsia="Times New Roman" w:hAnsi="Times New Roman" w:cs="Times New Roman"/>
            <w:kern w:val="0"/>
            <w14:ligatures w14:val="none"/>
          </w:rPr>
          <w:t>s</w:t>
        </w:r>
      </w:ins>
      <w:del w:id="384" w:author="David Turner" w:date="2025-07-20T17:23:00Z">
        <w:r w:rsidRPr="009A7945" w:rsidDel="00DB1AA7">
          <w:rPr>
            <w:rFonts w:ascii="Times New Roman" w:eastAsia="Times New Roman" w:hAnsi="Times New Roman" w:cs="Times New Roman"/>
            <w:kern w:val="0"/>
            <w14:ligatures w14:val="none"/>
          </w:rPr>
          <w:delText>d</w:delText>
        </w:r>
      </w:del>
      <w:ins w:id="385" w:author="David Turner" w:date="2025-07-20T17:23:00Z">
        <w:r w:rsidR="00DB1AA7">
          <w:rPr>
            <w:rFonts w:ascii="Times New Roman" w:eastAsia="Times New Roman" w:hAnsi="Times New Roman" w:cs="Times New Roman"/>
            <w:kern w:val="0"/>
            <w14:ligatures w14:val="none"/>
          </w:rPr>
          <w:t xml:space="preserve"> it</w:t>
        </w:r>
      </w:ins>
      <w:r w:rsidRPr="009A7945">
        <w:rPr>
          <w:rFonts w:ascii="Times New Roman" w:eastAsia="Times New Roman" w:hAnsi="Times New Roman" w:cs="Times New Roman"/>
          <w:kern w:val="0"/>
          <w14:ligatures w14:val="none"/>
        </w:rPr>
        <w:t xml:space="preserve"> against the </w:t>
      </w:r>
      <w:ins w:id="386" w:author="David Turner" w:date="2025-07-20T17:23:00Z">
        <w:r w:rsidR="00DB1AA7">
          <w:rPr>
            <w:rFonts w:ascii="Times New Roman" w:eastAsia="Times New Roman" w:hAnsi="Times New Roman" w:cs="Times New Roman"/>
            <w:kern w:val="0"/>
            <w14:ligatures w14:val="none"/>
          </w:rPr>
          <w:t xml:space="preserve">test-specific pass/fail </w:t>
        </w:r>
      </w:ins>
      <w:del w:id="387" w:author="David Turner" w:date="2025-07-20T17:23:00Z">
        <w:r w:rsidRPr="009A7945" w:rsidDel="00DB1AA7">
          <w:rPr>
            <w:rFonts w:ascii="Times New Roman" w:eastAsia="Times New Roman" w:hAnsi="Times New Roman" w:cs="Times New Roman"/>
            <w:kern w:val="0"/>
            <w14:ligatures w14:val="none"/>
          </w:rPr>
          <w:delText xml:space="preserve">established EMI </w:delText>
        </w:r>
      </w:del>
      <w:r w:rsidRPr="009A7945">
        <w:rPr>
          <w:rFonts w:ascii="Times New Roman" w:eastAsia="Times New Roman" w:hAnsi="Times New Roman" w:cs="Times New Roman"/>
          <w:kern w:val="0"/>
          <w14:ligatures w14:val="none"/>
        </w:rPr>
        <w:t xml:space="preserve">limits. </w:t>
      </w:r>
      <w:ins w:id="388" w:author="David Turner" w:date="2025-07-20T17:24:00Z">
        <w:r w:rsidR="00DB1AA7">
          <w:rPr>
            <w:rFonts w:ascii="Times New Roman" w:eastAsia="Times New Roman" w:hAnsi="Times New Roman" w:cs="Times New Roman"/>
            <w:kern w:val="0"/>
            <w14:ligatures w14:val="none"/>
          </w:rPr>
          <w:t xml:space="preserve">Tenco prepares </w:t>
        </w:r>
      </w:ins>
      <w:del w:id="389" w:author="David Turner" w:date="2025-07-20T17:24:00Z">
        <w:r w:rsidRPr="009A7945" w:rsidDel="00DB1AA7">
          <w:rPr>
            <w:rFonts w:ascii="Times New Roman" w:eastAsia="Times New Roman" w:hAnsi="Times New Roman" w:cs="Times New Roman"/>
            <w:kern w:val="0"/>
            <w14:ligatures w14:val="none"/>
          </w:rPr>
          <w:delText>A comprehensive final t</w:delText>
        </w:r>
      </w:del>
      <w:ins w:id="390" w:author="David Turner" w:date="2025-07-20T17:24:00Z">
        <w:r w:rsidR="00DB1AA7">
          <w:rPr>
            <w:rFonts w:ascii="Times New Roman" w:eastAsia="Times New Roman" w:hAnsi="Times New Roman" w:cs="Times New Roman"/>
            <w:kern w:val="0"/>
            <w14:ligatures w14:val="none"/>
          </w:rPr>
          <w:t>T</w:t>
        </w:r>
      </w:ins>
      <w:r w:rsidRPr="009A7945">
        <w:rPr>
          <w:rFonts w:ascii="Times New Roman" w:eastAsia="Times New Roman" w:hAnsi="Times New Roman" w:cs="Times New Roman"/>
          <w:kern w:val="0"/>
          <w14:ligatures w14:val="none"/>
        </w:rPr>
        <w:t xml:space="preserve">est </w:t>
      </w:r>
      <w:ins w:id="391" w:author="David Turner" w:date="2025-07-20T17:24:00Z">
        <w:r w:rsidR="00DB1AA7">
          <w:rPr>
            <w:rFonts w:ascii="Times New Roman" w:eastAsia="Times New Roman" w:hAnsi="Times New Roman" w:cs="Times New Roman"/>
            <w:kern w:val="0"/>
            <w14:ligatures w14:val="none"/>
          </w:rPr>
          <w:t>R</w:t>
        </w:r>
      </w:ins>
      <w:del w:id="392" w:author="David Turner" w:date="2025-07-20T17:24:00Z">
        <w:r w:rsidRPr="009A7945" w:rsidDel="00DB1AA7">
          <w:rPr>
            <w:rFonts w:ascii="Times New Roman" w:eastAsia="Times New Roman" w:hAnsi="Times New Roman" w:cs="Times New Roman"/>
            <w:kern w:val="0"/>
            <w14:ligatures w14:val="none"/>
          </w:rPr>
          <w:delText>r</w:delText>
        </w:r>
      </w:del>
      <w:r w:rsidRPr="009A7945">
        <w:rPr>
          <w:rFonts w:ascii="Times New Roman" w:eastAsia="Times New Roman" w:hAnsi="Times New Roman" w:cs="Times New Roman"/>
          <w:kern w:val="0"/>
          <w14:ligatures w14:val="none"/>
        </w:rPr>
        <w:t xml:space="preserve">eport </w:t>
      </w:r>
      <w:del w:id="393" w:author="David Turner" w:date="2025-07-20T17:24:00Z">
        <w:r w:rsidRPr="009A7945" w:rsidDel="00DB1AA7">
          <w:rPr>
            <w:rFonts w:ascii="Times New Roman" w:eastAsia="Times New Roman" w:hAnsi="Times New Roman" w:cs="Times New Roman"/>
            <w:kern w:val="0"/>
            <w14:ligatures w14:val="none"/>
          </w:rPr>
          <w:delText xml:space="preserve">is provided </w:delText>
        </w:r>
      </w:del>
      <w:r w:rsidRPr="009A7945">
        <w:rPr>
          <w:rFonts w:ascii="Times New Roman" w:eastAsia="Times New Roman" w:hAnsi="Times New Roman" w:cs="Times New Roman"/>
          <w:kern w:val="0"/>
          <w14:ligatures w14:val="none"/>
        </w:rPr>
        <w:t xml:space="preserve">which </w:t>
      </w:r>
      <w:ins w:id="394" w:author="David Turner" w:date="2025-07-20T17:24:00Z">
        <w:r w:rsidR="00DB1AA7">
          <w:rPr>
            <w:rFonts w:ascii="Times New Roman" w:eastAsia="Times New Roman" w:hAnsi="Times New Roman" w:cs="Times New Roman"/>
            <w:kern w:val="0"/>
            <w14:ligatures w14:val="none"/>
          </w:rPr>
          <w:t xml:space="preserve">provides an executive summary, test summaries, and specific examples to </w:t>
        </w:r>
      </w:ins>
      <w:r w:rsidRPr="009A7945">
        <w:rPr>
          <w:rFonts w:ascii="Times New Roman" w:eastAsia="Times New Roman" w:hAnsi="Times New Roman" w:cs="Times New Roman"/>
          <w:kern w:val="0"/>
          <w14:ligatures w14:val="none"/>
        </w:rPr>
        <w:t xml:space="preserve">clearly </w:t>
      </w:r>
      <w:ins w:id="395" w:author="David Turner" w:date="2025-07-20T17:24:00Z">
        <w:r w:rsidR="00DB1AA7">
          <w:rPr>
            <w:rFonts w:ascii="Times New Roman" w:eastAsia="Times New Roman" w:hAnsi="Times New Roman" w:cs="Times New Roman"/>
            <w:kern w:val="0"/>
            <w14:ligatures w14:val="none"/>
          </w:rPr>
          <w:t xml:space="preserve">show </w:t>
        </w:r>
      </w:ins>
      <w:del w:id="396" w:author="David Turner" w:date="2025-07-20T17:24:00Z">
        <w:r w:rsidRPr="009A7945" w:rsidDel="00DB1AA7">
          <w:rPr>
            <w:rFonts w:ascii="Times New Roman" w:eastAsia="Times New Roman" w:hAnsi="Times New Roman" w:cs="Times New Roman"/>
            <w:kern w:val="0"/>
            <w14:ligatures w14:val="none"/>
          </w:rPr>
          <w:delText xml:space="preserve">presents </w:delText>
        </w:r>
      </w:del>
      <w:r w:rsidRPr="009A7945">
        <w:rPr>
          <w:rFonts w:ascii="Times New Roman" w:eastAsia="Times New Roman" w:hAnsi="Times New Roman" w:cs="Times New Roman"/>
          <w:kern w:val="0"/>
          <w14:ligatures w14:val="none"/>
        </w:rPr>
        <w:t xml:space="preserve">the data, the analysis, and </w:t>
      </w:r>
      <w:ins w:id="397" w:author="David Turner" w:date="2025-07-20T17:24:00Z">
        <w:r w:rsidR="00DB1AA7">
          <w:rPr>
            <w:rFonts w:ascii="Times New Roman" w:eastAsia="Times New Roman" w:hAnsi="Times New Roman" w:cs="Times New Roman"/>
            <w:kern w:val="0"/>
            <w14:ligatures w14:val="none"/>
          </w:rPr>
          <w:t xml:space="preserve">the results regarding </w:t>
        </w:r>
      </w:ins>
      <w:del w:id="398" w:author="David Turner" w:date="2025-07-20T17:24:00Z">
        <w:r w:rsidRPr="009A7945" w:rsidDel="00DB1AA7">
          <w:rPr>
            <w:rFonts w:ascii="Times New Roman" w:eastAsia="Times New Roman" w:hAnsi="Times New Roman" w:cs="Times New Roman"/>
            <w:kern w:val="0"/>
            <w14:ligatures w14:val="none"/>
          </w:rPr>
          <w:delText xml:space="preserve">a definitive statement of </w:delText>
        </w:r>
      </w:del>
      <w:r w:rsidRPr="009A7945">
        <w:rPr>
          <w:rFonts w:ascii="Times New Roman" w:eastAsia="Times New Roman" w:hAnsi="Times New Roman" w:cs="Times New Roman"/>
          <w:kern w:val="0"/>
          <w14:ligatures w14:val="none"/>
        </w:rPr>
        <w:t xml:space="preserve">compliance. If any non-conformances are identified, </w:t>
      </w:r>
      <w:proofErr w:type="spellStart"/>
      <w:r w:rsidRPr="009A7945">
        <w:rPr>
          <w:rFonts w:ascii="Times New Roman" w:eastAsia="Times New Roman" w:hAnsi="Times New Roman" w:cs="Times New Roman"/>
          <w:kern w:val="0"/>
          <w14:ligatures w14:val="none"/>
        </w:rPr>
        <w:t>Tenco's</w:t>
      </w:r>
      <w:proofErr w:type="spellEnd"/>
      <w:r w:rsidRPr="009A7945">
        <w:rPr>
          <w:rFonts w:ascii="Times New Roman" w:eastAsia="Times New Roman" w:hAnsi="Times New Roman" w:cs="Times New Roman"/>
          <w:kern w:val="0"/>
          <w14:ligatures w14:val="none"/>
        </w:rPr>
        <w:t xml:space="preserve"> engineering expertise is applied to assist in diagnosing the issue and developing effective mitigation strategies.</w:t>
      </w:r>
    </w:p>
    <w:p w14:paraId="11517BF2" w14:textId="77777777" w:rsidR="00E33F8A" w:rsidRDefault="00E33F8A" w:rsidP="009A7945">
      <w:pPr>
        <w:spacing w:after="0" w:line="240" w:lineRule="auto"/>
      </w:pPr>
      <w:bookmarkStart w:id="399" w:name="_GoBack"/>
      <w:bookmarkEnd w:id="399"/>
    </w:p>
    <w:sectPr w:rsidR="00E33F8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6C77E6" w14:textId="77777777" w:rsidR="006C17BB" w:rsidRDefault="006C17BB" w:rsidP="009A7945">
      <w:pPr>
        <w:spacing w:after="0" w:line="240" w:lineRule="auto"/>
      </w:pPr>
      <w:r>
        <w:separator/>
      </w:r>
    </w:p>
  </w:endnote>
  <w:endnote w:type="continuationSeparator" w:id="0">
    <w:p w14:paraId="02E8BBBB" w14:textId="77777777" w:rsidR="006C17BB" w:rsidRDefault="006C17BB" w:rsidP="009A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等线">
    <w:altName w:val="MS Gothic"/>
    <w:panose1 w:val="00000000000000000000"/>
    <w:charset w:val="80"/>
    <w:family w:val="roman"/>
    <w:notTrueType/>
    <w:pitch w:val="default"/>
  </w:font>
  <w:font w:name="Aptos Display">
    <w:altName w:val="Arial"/>
    <w:charset w:val="00"/>
    <w:family w:val="swiss"/>
    <w:pitch w:val="variable"/>
    <w:sig w:usb0="00000001" w:usb1="00000003" w:usb2="00000000" w:usb3="00000000" w:csb0="0000019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E267E" w14:textId="464415CA" w:rsidR="009A7945" w:rsidRPr="00AE2307" w:rsidRDefault="009A7945">
    <w:pPr>
      <w:pStyle w:val="Footer"/>
      <w:rPr>
        <w:rFonts w:ascii="Arial" w:hAnsi="Arial" w:cs="Arial"/>
        <w:sz w:val="18"/>
      </w:rPr>
    </w:pPr>
    <w:r w:rsidRPr="00AE2307">
      <w:rPr>
        <w:rFonts w:ascii="Arial" w:hAnsi="Arial" w:cs="Arial"/>
        <w:sz w:val="18"/>
      </w:rPr>
      <w:t>Tenco</w:t>
    </w:r>
    <w:r w:rsidRPr="00AE2307">
      <w:rPr>
        <w:rFonts w:ascii="Arial" w:hAnsi="Arial" w:cs="Arial"/>
        <w:sz w:val="18"/>
      </w:rPr>
      <w:tab/>
      <w:t xml:space="preserve">Page </w:t>
    </w:r>
    <w:r w:rsidRPr="00AE2307">
      <w:rPr>
        <w:rFonts w:ascii="Arial" w:hAnsi="Arial" w:cs="Arial"/>
        <w:sz w:val="18"/>
      </w:rPr>
      <w:fldChar w:fldCharType="begin"/>
    </w:r>
    <w:r w:rsidRPr="00AE2307">
      <w:rPr>
        <w:rFonts w:ascii="Arial" w:hAnsi="Arial" w:cs="Arial"/>
        <w:sz w:val="18"/>
      </w:rPr>
      <w:instrText xml:space="preserve"> PAGE   \* MERGEFORMAT </w:instrText>
    </w:r>
    <w:r w:rsidRPr="00AE2307">
      <w:rPr>
        <w:rFonts w:ascii="Arial" w:hAnsi="Arial" w:cs="Arial"/>
        <w:sz w:val="18"/>
      </w:rPr>
      <w:fldChar w:fldCharType="separate"/>
    </w:r>
    <w:r w:rsidR="00DB1AA7">
      <w:rPr>
        <w:rFonts w:ascii="Arial" w:hAnsi="Arial" w:cs="Arial"/>
        <w:noProof/>
        <w:sz w:val="18"/>
      </w:rPr>
      <w:t>3</w:t>
    </w:r>
    <w:r w:rsidRPr="00AE2307">
      <w:rPr>
        <w:rFonts w:ascii="Arial" w:hAnsi="Arial" w:cs="Arial"/>
        <w:noProof/>
        <w:sz w:val="18"/>
      </w:rPr>
      <w:fldChar w:fldCharType="end"/>
    </w:r>
    <w:r w:rsidRPr="00AE2307">
      <w:rPr>
        <w:rFonts w:ascii="Arial" w:hAnsi="Arial" w:cs="Arial"/>
        <w:noProof/>
        <w:sz w:val="18"/>
      </w:rPr>
      <w:tab/>
    </w:r>
    <w:r w:rsidR="00AE2307" w:rsidRPr="00AE2307">
      <w:rPr>
        <w:rFonts w:ascii="Arial" w:hAnsi="Arial" w:cs="Arial"/>
        <w:noProof/>
        <w:sz w:val="18"/>
      </w:rPr>
      <w:t>July 21,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DDBA4" w14:textId="77777777" w:rsidR="006C17BB" w:rsidRDefault="006C17BB" w:rsidP="009A7945">
      <w:pPr>
        <w:spacing w:after="0" w:line="240" w:lineRule="auto"/>
      </w:pPr>
      <w:r>
        <w:separator/>
      </w:r>
    </w:p>
  </w:footnote>
  <w:footnote w:type="continuationSeparator" w:id="0">
    <w:p w14:paraId="1CA02B67" w14:textId="77777777" w:rsidR="006C17BB" w:rsidRDefault="006C17BB" w:rsidP="009A79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12A"/>
    <w:multiLevelType w:val="multilevel"/>
    <w:tmpl w:val="5128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175877"/>
    <w:multiLevelType w:val="multilevel"/>
    <w:tmpl w:val="177665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3F887A02"/>
    <w:multiLevelType w:val="hybridMultilevel"/>
    <w:tmpl w:val="441A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3E374D"/>
    <w:multiLevelType w:val="multilevel"/>
    <w:tmpl w:val="7578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901C71"/>
    <w:multiLevelType w:val="multilevel"/>
    <w:tmpl w:val="C29C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6C2978"/>
    <w:multiLevelType w:val="multilevel"/>
    <w:tmpl w:val="389E5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42204A"/>
    <w:multiLevelType w:val="multilevel"/>
    <w:tmpl w:val="CE4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F8A"/>
    <w:rsid w:val="000117AB"/>
    <w:rsid w:val="00171A34"/>
    <w:rsid w:val="002140A8"/>
    <w:rsid w:val="0022713F"/>
    <w:rsid w:val="00233C68"/>
    <w:rsid w:val="00235942"/>
    <w:rsid w:val="002A166C"/>
    <w:rsid w:val="002F2BC8"/>
    <w:rsid w:val="003164FB"/>
    <w:rsid w:val="003B7250"/>
    <w:rsid w:val="004C6264"/>
    <w:rsid w:val="00535B2C"/>
    <w:rsid w:val="0064039A"/>
    <w:rsid w:val="00654283"/>
    <w:rsid w:val="006C17BB"/>
    <w:rsid w:val="008B1B49"/>
    <w:rsid w:val="00906A94"/>
    <w:rsid w:val="00916151"/>
    <w:rsid w:val="009A7945"/>
    <w:rsid w:val="009E0F26"/>
    <w:rsid w:val="00A06E45"/>
    <w:rsid w:val="00A207A4"/>
    <w:rsid w:val="00A35CC1"/>
    <w:rsid w:val="00AE2307"/>
    <w:rsid w:val="00BB2D06"/>
    <w:rsid w:val="00C115A8"/>
    <w:rsid w:val="00D52357"/>
    <w:rsid w:val="00D84450"/>
    <w:rsid w:val="00D859AA"/>
    <w:rsid w:val="00DB1AA7"/>
    <w:rsid w:val="00DE1F8F"/>
    <w:rsid w:val="00E33F8A"/>
    <w:rsid w:val="00E844F7"/>
    <w:rsid w:val="00EA2333"/>
    <w:rsid w:val="00F711B4"/>
    <w:rsid w:val="00F85575"/>
    <w:rsid w:val="00F97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3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3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F8A"/>
    <w:rPr>
      <w:rFonts w:eastAsiaTheme="majorEastAsia" w:cstheme="majorBidi"/>
      <w:color w:val="272727" w:themeColor="text1" w:themeTint="D8"/>
    </w:rPr>
  </w:style>
  <w:style w:type="paragraph" w:styleId="Title">
    <w:name w:val="Title"/>
    <w:basedOn w:val="Normal"/>
    <w:next w:val="Normal"/>
    <w:link w:val="TitleChar"/>
    <w:uiPriority w:val="10"/>
    <w:qFormat/>
    <w:rsid w:val="00E33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F8A"/>
    <w:pPr>
      <w:spacing w:before="160"/>
      <w:jc w:val="center"/>
    </w:pPr>
    <w:rPr>
      <w:i/>
      <w:iCs/>
      <w:color w:val="404040" w:themeColor="text1" w:themeTint="BF"/>
    </w:rPr>
  </w:style>
  <w:style w:type="character" w:customStyle="1" w:styleId="QuoteChar">
    <w:name w:val="Quote Char"/>
    <w:basedOn w:val="DefaultParagraphFont"/>
    <w:link w:val="Quote"/>
    <w:uiPriority w:val="29"/>
    <w:rsid w:val="00E33F8A"/>
    <w:rPr>
      <w:i/>
      <w:iCs/>
      <w:color w:val="404040" w:themeColor="text1" w:themeTint="BF"/>
    </w:rPr>
  </w:style>
  <w:style w:type="paragraph" w:styleId="ListParagraph">
    <w:name w:val="List Paragraph"/>
    <w:basedOn w:val="Normal"/>
    <w:uiPriority w:val="34"/>
    <w:qFormat/>
    <w:rsid w:val="00E33F8A"/>
    <w:pPr>
      <w:ind w:left="720"/>
      <w:contextualSpacing/>
    </w:pPr>
  </w:style>
  <w:style w:type="character" w:styleId="IntenseEmphasis">
    <w:name w:val="Intense Emphasis"/>
    <w:basedOn w:val="DefaultParagraphFont"/>
    <w:uiPriority w:val="21"/>
    <w:qFormat/>
    <w:rsid w:val="00E33F8A"/>
    <w:rPr>
      <w:i/>
      <w:iCs/>
      <w:color w:val="0F4761" w:themeColor="accent1" w:themeShade="BF"/>
    </w:rPr>
  </w:style>
  <w:style w:type="paragraph" w:styleId="IntenseQuote">
    <w:name w:val="Intense Quote"/>
    <w:basedOn w:val="Normal"/>
    <w:next w:val="Normal"/>
    <w:link w:val="IntenseQuoteChar"/>
    <w:uiPriority w:val="30"/>
    <w:qFormat/>
    <w:rsid w:val="00E33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F8A"/>
    <w:rPr>
      <w:i/>
      <w:iCs/>
      <w:color w:val="0F4761" w:themeColor="accent1" w:themeShade="BF"/>
    </w:rPr>
  </w:style>
  <w:style w:type="character" w:styleId="IntenseReference">
    <w:name w:val="Intense Reference"/>
    <w:basedOn w:val="DefaultParagraphFont"/>
    <w:uiPriority w:val="32"/>
    <w:qFormat/>
    <w:rsid w:val="00E33F8A"/>
    <w:rPr>
      <w:b/>
      <w:bCs/>
      <w:smallCaps/>
      <w:color w:val="0F4761" w:themeColor="accent1" w:themeShade="BF"/>
      <w:spacing w:val="5"/>
    </w:rPr>
  </w:style>
  <w:style w:type="character" w:customStyle="1" w:styleId="selected">
    <w:name w:val="selected"/>
    <w:basedOn w:val="DefaultParagraphFont"/>
    <w:rsid w:val="00E33F8A"/>
  </w:style>
  <w:style w:type="paragraph" w:styleId="NormalWeb">
    <w:name w:val="Normal (Web)"/>
    <w:basedOn w:val="Normal"/>
    <w:uiPriority w:val="99"/>
    <w:semiHidden/>
    <w:unhideWhenUsed/>
    <w:rsid w:val="00E33F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A7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945"/>
  </w:style>
  <w:style w:type="paragraph" w:styleId="Footer">
    <w:name w:val="footer"/>
    <w:basedOn w:val="Normal"/>
    <w:link w:val="FooterChar"/>
    <w:uiPriority w:val="99"/>
    <w:unhideWhenUsed/>
    <w:rsid w:val="009A7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945"/>
  </w:style>
  <w:style w:type="paragraph" w:styleId="BalloonText">
    <w:name w:val="Balloon Text"/>
    <w:basedOn w:val="Normal"/>
    <w:link w:val="BalloonTextChar"/>
    <w:uiPriority w:val="99"/>
    <w:semiHidden/>
    <w:unhideWhenUsed/>
    <w:rsid w:val="00AE2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3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3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F8A"/>
    <w:rPr>
      <w:rFonts w:eastAsiaTheme="majorEastAsia" w:cstheme="majorBidi"/>
      <w:color w:val="272727" w:themeColor="text1" w:themeTint="D8"/>
    </w:rPr>
  </w:style>
  <w:style w:type="paragraph" w:styleId="Title">
    <w:name w:val="Title"/>
    <w:basedOn w:val="Normal"/>
    <w:next w:val="Normal"/>
    <w:link w:val="TitleChar"/>
    <w:uiPriority w:val="10"/>
    <w:qFormat/>
    <w:rsid w:val="00E33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F8A"/>
    <w:pPr>
      <w:spacing w:before="160"/>
      <w:jc w:val="center"/>
    </w:pPr>
    <w:rPr>
      <w:i/>
      <w:iCs/>
      <w:color w:val="404040" w:themeColor="text1" w:themeTint="BF"/>
    </w:rPr>
  </w:style>
  <w:style w:type="character" w:customStyle="1" w:styleId="QuoteChar">
    <w:name w:val="Quote Char"/>
    <w:basedOn w:val="DefaultParagraphFont"/>
    <w:link w:val="Quote"/>
    <w:uiPriority w:val="29"/>
    <w:rsid w:val="00E33F8A"/>
    <w:rPr>
      <w:i/>
      <w:iCs/>
      <w:color w:val="404040" w:themeColor="text1" w:themeTint="BF"/>
    </w:rPr>
  </w:style>
  <w:style w:type="paragraph" w:styleId="ListParagraph">
    <w:name w:val="List Paragraph"/>
    <w:basedOn w:val="Normal"/>
    <w:uiPriority w:val="34"/>
    <w:qFormat/>
    <w:rsid w:val="00E33F8A"/>
    <w:pPr>
      <w:ind w:left="720"/>
      <w:contextualSpacing/>
    </w:pPr>
  </w:style>
  <w:style w:type="character" w:styleId="IntenseEmphasis">
    <w:name w:val="Intense Emphasis"/>
    <w:basedOn w:val="DefaultParagraphFont"/>
    <w:uiPriority w:val="21"/>
    <w:qFormat/>
    <w:rsid w:val="00E33F8A"/>
    <w:rPr>
      <w:i/>
      <w:iCs/>
      <w:color w:val="0F4761" w:themeColor="accent1" w:themeShade="BF"/>
    </w:rPr>
  </w:style>
  <w:style w:type="paragraph" w:styleId="IntenseQuote">
    <w:name w:val="Intense Quote"/>
    <w:basedOn w:val="Normal"/>
    <w:next w:val="Normal"/>
    <w:link w:val="IntenseQuoteChar"/>
    <w:uiPriority w:val="30"/>
    <w:qFormat/>
    <w:rsid w:val="00E33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F8A"/>
    <w:rPr>
      <w:i/>
      <w:iCs/>
      <w:color w:val="0F4761" w:themeColor="accent1" w:themeShade="BF"/>
    </w:rPr>
  </w:style>
  <w:style w:type="character" w:styleId="IntenseReference">
    <w:name w:val="Intense Reference"/>
    <w:basedOn w:val="DefaultParagraphFont"/>
    <w:uiPriority w:val="32"/>
    <w:qFormat/>
    <w:rsid w:val="00E33F8A"/>
    <w:rPr>
      <w:b/>
      <w:bCs/>
      <w:smallCaps/>
      <w:color w:val="0F4761" w:themeColor="accent1" w:themeShade="BF"/>
      <w:spacing w:val="5"/>
    </w:rPr>
  </w:style>
  <w:style w:type="character" w:customStyle="1" w:styleId="selected">
    <w:name w:val="selected"/>
    <w:basedOn w:val="DefaultParagraphFont"/>
    <w:rsid w:val="00E33F8A"/>
  </w:style>
  <w:style w:type="paragraph" w:styleId="NormalWeb">
    <w:name w:val="Normal (Web)"/>
    <w:basedOn w:val="Normal"/>
    <w:uiPriority w:val="99"/>
    <w:semiHidden/>
    <w:unhideWhenUsed/>
    <w:rsid w:val="00E33F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A7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945"/>
  </w:style>
  <w:style w:type="paragraph" w:styleId="Footer">
    <w:name w:val="footer"/>
    <w:basedOn w:val="Normal"/>
    <w:link w:val="FooterChar"/>
    <w:uiPriority w:val="99"/>
    <w:unhideWhenUsed/>
    <w:rsid w:val="009A7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945"/>
  </w:style>
  <w:style w:type="paragraph" w:styleId="BalloonText">
    <w:name w:val="Balloon Text"/>
    <w:basedOn w:val="Normal"/>
    <w:link w:val="BalloonTextChar"/>
    <w:uiPriority w:val="99"/>
    <w:semiHidden/>
    <w:unhideWhenUsed/>
    <w:rsid w:val="00AE2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淏生 王</dc:creator>
  <cp:lastModifiedBy>David Turner</cp:lastModifiedBy>
  <cp:revision>5</cp:revision>
  <dcterms:created xsi:type="dcterms:W3CDTF">2025-07-20T23:15:00Z</dcterms:created>
  <dcterms:modified xsi:type="dcterms:W3CDTF">2025-07-21T00:24:00Z</dcterms:modified>
</cp:coreProperties>
</file>